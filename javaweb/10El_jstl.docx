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38" w:rsidRDefault="003702C1">
      <w:pPr>
        <w:pStyle w:val="1"/>
        <w:numPr>
          <w:ilvl w:val="0"/>
          <w:numId w:val="1"/>
        </w:numPr>
        <w:ind w:left="845"/>
      </w:pPr>
      <w:r>
        <w:rPr>
          <w:rFonts w:hint="eastAsia"/>
        </w:rPr>
        <w:t>JSP</w:t>
      </w:r>
      <w:r w:rsidR="00580927">
        <w:t xml:space="preserve"> </w:t>
      </w:r>
    </w:p>
    <w:p w:rsidR="005F505E" w:rsidRPr="005F505E" w:rsidRDefault="005F505E" w:rsidP="005F505E">
      <w:pPr>
        <w:pStyle w:val="2"/>
        <w:numPr>
          <w:ilvl w:val="1"/>
          <w:numId w:val="1"/>
        </w:numPr>
        <w:ind w:left="987"/>
        <w:rPr>
          <w:rFonts w:ascii="Cambria" w:hAnsi="Cambria"/>
        </w:rPr>
      </w:pPr>
      <w:r w:rsidRPr="005F505E">
        <w:rPr>
          <w:rFonts w:ascii="Cambria" w:hAnsi="Cambria" w:hint="eastAsia"/>
        </w:rPr>
        <w:t>jsp</w:t>
      </w:r>
      <w:r w:rsidRPr="005F505E">
        <w:rPr>
          <w:rFonts w:ascii="Cambria" w:hAnsi="Cambria" w:hint="eastAsia"/>
        </w:rPr>
        <w:t>概述</w:t>
      </w:r>
    </w:p>
    <w:p w:rsidR="00DC14ED" w:rsidRDefault="005F505E" w:rsidP="005F505E">
      <w:r>
        <w:rPr>
          <w:rFonts w:hint="eastAsia"/>
        </w:rPr>
        <w:tab/>
        <w:t>sun</w:t>
      </w:r>
      <w:r>
        <w:rPr>
          <w:rFonts w:hint="eastAsia"/>
        </w:rPr>
        <w:t>公司提供的动态</w:t>
      </w:r>
      <w:r>
        <w:rPr>
          <w:rFonts w:hint="eastAsia"/>
        </w:rPr>
        <w:t>web</w:t>
      </w:r>
      <w:r>
        <w:rPr>
          <w:rFonts w:hint="eastAsia"/>
        </w:rPr>
        <w:t>资源开发技术之一。</w:t>
      </w:r>
    </w:p>
    <w:p w:rsidR="005F505E" w:rsidRDefault="005F505E" w:rsidP="00DC14ED">
      <w:pPr>
        <w:ind w:firstLineChars="400" w:firstLine="840"/>
      </w:pPr>
      <w:r>
        <w:rPr>
          <w:rFonts w:hint="eastAsia"/>
        </w:rPr>
        <w:t>看起来非常像</w:t>
      </w:r>
      <w:r>
        <w:rPr>
          <w:rFonts w:hint="eastAsia"/>
        </w:rPr>
        <w:t>HTML</w:t>
      </w:r>
      <w:r>
        <w:rPr>
          <w:rFonts w:hint="eastAsia"/>
        </w:rPr>
        <w:t>，但是其中可以编写</w:t>
      </w:r>
      <w:r>
        <w:rPr>
          <w:rFonts w:hint="eastAsia"/>
        </w:rPr>
        <w:t>java</w:t>
      </w:r>
      <w:r>
        <w:rPr>
          <w:rFonts w:hint="eastAsia"/>
        </w:rPr>
        <w:t>代码，是一种动态</w:t>
      </w:r>
      <w:r>
        <w:rPr>
          <w:rFonts w:hint="eastAsia"/>
        </w:rPr>
        <w:t>web</w:t>
      </w:r>
      <w:r>
        <w:rPr>
          <w:rFonts w:hint="eastAsia"/>
        </w:rPr>
        <w:t>资源。它的出现是为了解决</w:t>
      </w:r>
      <w:r>
        <w:rPr>
          <w:rFonts w:hint="eastAsia"/>
        </w:rPr>
        <w:t>Servlet</w:t>
      </w:r>
      <w:r>
        <w:rPr>
          <w:rFonts w:hint="eastAsia"/>
        </w:rPr>
        <w:t>不适合向外输出页面内容的问题。</w:t>
      </w:r>
      <w:r>
        <w:rPr>
          <w:rFonts w:hint="eastAsia"/>
        </w:rPr>
        <w:t>JSP</w:t>
      </w:r>
      <w:r>
        <w:rPr>
          <w:rFonts w:hint="eastAsia"/>
        </w:rPr>
        <w:t>非常适合编写</w:t>
      </w:r>
      <w:r>
        <w:rPr>
          <w:rFonts w:hint="eastAsia"/>
        </w:rPr>
        <w:t>HTML</w:t>
      </w:r>
      <w:r>
        <w:rPr>
          <w:rFonts w:hint="eastAsia"/>
        </w:rPr>
        <w:t>页面，其中又可以写</w:t>
      </w:r>
      <w:r>
        <w:rPr>
          <w:rFonts w:hint="eastAsia"/>
        </w:rPr>
        <w:t>java</w:t>
      </w:r>
      <w:r>
        <w:rPr>
          <w:rFonts w:hint="eastAsia"/>
        </w:rPr>
        <w:t>代码，所以非常完好的解决了输出页面，和书写逻辑的问题。</w:t>
      </w:r>
    </w:p>
    <w:p w:rsidR="005F505E" w:rsidRDefault="005F505E" w:rsidP="005F505E">
      <w:r>
        <w:rPr>
          <w:rFonts w:hint="eastAsia"/>
        </w:rPr>
        <w:tab/>
      </w:r>
      <w:r>
        <w:rPr>
          <w:rFonts w:hint="eastAsia"/>
        </w:rPr>
        <w:t>如果说</w:t>
      </w:r>
      <w:r>
        <w:rPr>
          <w:rFonts w:hint="eastAsia"/>
        </w:rPr>
        <w:t>Serlvet</w:t>
      </w:r>
      <w:r>
        <w:rPr>
          <w:rFonts w:hint="eastAsia"/>
        </w:rPr>
        <w:t>是在</w:t>
      </w:r>
      <w:r>
        <w:rPr>
          <w:rFonts w:hint="eastAsia"/>
        </w:rPr>
        <w:t>java</w:t>
      </w:r>
      <w:r>
        <w:rPr>
          <w:rFonts w:hint="eastAsia"/>
        </w:rPr>
        <w:t>代码中嵌入</w:t>
      </w:r>
      <w:r>
        <w:rPr>
          <w:rFonts w:hint="eastAsia"/>
        </w:rPr>
        <w:t>HTML</w:t>
      </w:r>
      <w:r>
        <w:rPr>
          <w:rFonts w:hint="eastAsia"/>
        </w:rPr>
        <w:t>，那么</w:t>
      </w:r>
      <w:r>
        <w:rPr>
          <w:rFonts w:hint="eastAsia"/>
        </w:rPr>
        <w:t>JSP</w:t>
      </w:r>
      <w:r>
        <w:rPr>
          <w:rFonts w:hint="eastAsia"/>
        </w:rPr>
        <w:t>计是在</w:t>
      </w:r>
      <w:r>
        <w:rPr>
          <w:rFonts w:hint="eastAsia"/>
        </w:rPr>
        <w:t>HTML</w:t>
      </w:r>
      <w:r>
        <w:rPr>
          <w:rFonts w:hint="eastAsia"/>
        </w:rPr>
        <w:t>中嵌入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5F505E" w:rsidRPr="005F505E" w:rsidRDefault="005F505E" w:rsidP="005F505E">
      <w:r>
        <w:rPr>
          <w:rFonts w:hint="eastAsia"/>
        </w:rPr>
        <w:tab/>
        <w:t>jsp</w:t>
      </w:r>
      <w:r>
        <w:rPr>
          <w:rFonts w:hint="eastAsia"/>
        </w:rPr>
        <w:t>会在第一次访问时被翻译成</w:t>
      </w:r>
      <w:r>
        <w:rPr>
          <w:rFonts w:hint="eastAsia"/>
        </w:rPr>
        <w:t>Serlvet</w:t>
      </w:r>
      <w:r>
        <w:rPr>
          <w:rFonts w:hint="eastAsia"/>
        </w:rPr>
        <w:t>，对</w:t>
      </w:r>
      <w:r>
        <w:rPr>
          <w:rFonts w:hint="eastAsia"/>
        </w:rPr>
        <w:t>jsp</w:t>
      </w:r>
      <w:r>
        <w:rPr>
          <w:rFonts w:hint="eastAsia"/>
        </w:rPr>
        <w:t>的访问其实是翻译过来的</w:t>
      </w:r>
      <w:r>
        <w:rPr>
          <w:rFonts w:hint="eastAsia"/>
        </w:rPr>
        <w:t>Servlet</w:t>
      </w:r>
      <w:r>
        <w:rPr>
          <w:rFonts w:hint="eastAsia"/>
        </w:rPr>
        <w:t>在向外进行输出。</w:t>
      </w:r>
    </w:p>
    <w:p w:rsidR="005F3338" w:rsidRDefault="005F3338">
      <w:pPr>
        <w:pStyle w:val="ae"/>
        <w:spacing w:before="156" w:after="156"/>
        <w:ind w:firstLine="360"/>
      </w:pPr>
    </w:p>
    <w:p w:rsidR="00744C6D" w:rsidRDefault="00580927" w:rsidP="00744C6D">
      <w:pPr>
        <w:pStyle w:val="2"/>
        <w:numPr>
          <w:ilvl w:val="1"/>
          <w:numId w:val="1"/>
        </w:numPr>
        <w:ind w:left="987"/>
      </w:pPr>
      <w:r w:rsidRPr="00744C6D">
        <w:rPr>
          <w:rFonts w:ascii="Cambria" w:hAnsi="Cambria" w:hint="eastAsia"/>
        </w:rPr>
        <w:t>JSP</w:t>
      </w:r>
      <w:r w:rsidRPr="00744C6D">
        <w:rPr>
          <w:rFonts w:ascii="Cambria" w:hAnsi="Cambria" w:hint="eastAsia"/>
        </w:rPr>
        <w:t>基本语法</w:t>
      </w:r>
    </w:p>
    <w:p w:rsidR="00580927" w:rsidRPr="00804594" w:rsidRDefault="00580927" w:rsidP="00804594">
      <w:pPr>
        <w:pStyle w:val="3"/>
        <w:numPr>
          <w:ilvl w:val="2"/>
          <w:numId w:val="3"/>
        </w:numPr>
      </w:pPr>
      <w:r w:rsidRPr="00804594">
        <w:rPr>
          <w:rFonts w:hint="eastAsia"/>
        </w:rPr>
        <w:t>模版元素</w:t>
      </w:r>
    </w:p>
    <w:p w:rsidR="00580927" w:rsidRDefault="00580927" w:rsidP="00580927">
      <w:r>
        <w:rPr>
          <w:rFonts w:hint="eastAsia"/>
        </w:rPr>
        <w:t>直接书写在</w:t>
      </w:r>
      <w:r>
        <w:rPr>
          <w:rFonts w:hint="eastAsia"/>
        </w:rPr>
        <w:t>JSP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内容，看起来就像写</w:t>
      </w:r>
      <w:r>
        <w:rPr>
          <w:rFonts w:hint="eastAsia"/>
        </w:rPr>
        <w:t>HTML</w:t>
      </w:r>
      <w:r>
        <w:rPr>
          <w:rFonts w:hint="eastAsia"/>
        </w:rPr>
        <w:t>一样的方便，但是最终会在被翻译成</w:t>
      </w:r>
      <w:r>
        <w:rPr>
          <w:rFonts w:hint="eastAsia"/>
        </w:rPr>
        <w:t>Servlet</w:t>
      </w:r>
      <w:r>
        <w:rPr>
          <w:rFonts w:hint="eastAsia"/>
        </w:rPr>
        <w:t>的过程中</w:t>
      </w:r>
      <w:r>
        <w:rPr>
          <w:rFonts w:hint="eastAsia"/>
        </w:rPr>
        <w:t xml:space="preserve"> out.write()</w:t>
      </w:r>
      <w:r>
        <w:rPr>
          <w:rFonts w:hint="eastAsia"/>
        </w:rPr>
        <w:t>直接输出</w:t>
      </w:r>
    </w:p>
    <w:p w:rsidR="00580927" w:rsidRDefault="00580927" w:rsidP="00580927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脚本表达式</w:t>
      </w:r>
    </w:p>
    <w:p w:rsidR="00580927" w:rsidRDefault="00580927" w:rsidP="00580927">
      <w:r>
        <w:rPr>
          <w:rFonts w:hint="eastAsia"/>
        </w:rPr>
        <w:t xml:space="preserve">&lt;%= </w:t>
      </w:r>
      <w:r>
        <w:rPr>
          <w:rFonts w:hint="eastAsia"/>
        </w:rPr>
        <w:t>表达式</w:t>
      </w:r>
      <w:r>
        <w:rPr>
          <w:rFonts w:hint="eastAsia"/>
        </w:rPr>
        <w:t xml:space="preserve">%&gt; </w:t>
      </w:r>
      <w:r>
        <w:rPr>
          <w:rFonts w:hint="eastAsia"/>
        </w:rPr>
        <w:t>接受的是一段</w:t>
      </w:r>
      <w:r>
        <w:rPr>
          <w:rFonts w:hint="eastAsia"/>
        </w:rPr>
        <w:t>java</w:t>
      </w:r>
      <w:r>
        <w:rPr>
          <w:rFonts w:hint="eastAsia"/>
        </w:rPr>
        <w:t>表达式，在</w:t>
      </w:r>
      <w:r>
        <w:rPr>
          <w:rFonts w:hint="eastAsia"/>
        </w:rPr>
        <w:t>JSP</w:t>
      </w:r>
      <w:r>
        <w:rPr>
          <w:rFonts w:hint="eastAsia"/>
        </w:rPr>
        <w:t>翻译到</w:t>
      </w:r>
      <w:r>
        <w:rPr>
          <w:rFonts w:hint="eastAsia"/>
        </w:rPr>
        <w:t>Servlet</w:t>
      </w:r>
      <w:r>
        <w:rPr>
          <w:rFonts w:hint="eastAsia"/>
        </w:rPr>
        <w:t>的过程中，将会计算表达式的值，利用</w:t>
      </w:r>
      <w:r>
        <w:rPr>
          <w:rFonts w:hint="eastAsia"/>
        </w:rPr>
        <w:t>out.write()</w:t>
      </w:r>
      <w:r>
        <w:rPr>
          <w:rFonts w:hint="eastAsia"/>
        </w:rPr>
        <w:t>输出出去</w:t>
      </w:r>
    </w:p>
    <w:p w:rsidR="00580927" w:rsidRDefault="00580927" w:rsidP="00580927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lastRenderedPageBreak/>
        <w:t>脚本片段</w:t>
      </w:r>
    </w:p>
    <w:p w:rsidR="00580927" w:rsidRDefault="00580927" w:rsidP="00580927">
      <w:r>
        <w:rPr>
          <w:rFonts w:hint="eastAsia"/>
        </w:rPr>
        <w:t>&lt;%  %&gt;</w:t>
      </w:r>
      <w:r>
        <w:rPr>
          <w:rFonts w:hint="eastAsia"/>
        </w:rPr>
        <w:t>直接可以在脚本片段中书写</w:t>
      </w:r>
      <w:r>
        <w:rPr>
          <w:rFonts w:hint="eastAsia"/>
        </w:rPr>
        <w:t>java</w:t>
      </w:r>
      <w:r>
        <w:rPr>
          <w:rFonts w:hint="eastAsia"/>
        </w:rPr>
        <w:t>源代码，其中的源代码将会直接拷贝到翻译过来的</w:t>
      </w:r>
      <w:r>
        <w:rPr>
          <w:rFonts w:hint="eastAsia"/>
        </w:rPr>
        <w:t>servlet</w:t>
      </w:r>
      <w:r>
        <w:rPr>
          <w:rFonts w:hint="eastAsia"/>
        </w:rPr>
        <w:t>中的响应位置上。</w:t>
      </w:r>
    </w:p>
    <w:p w:rsidR="00580927" w:rsidRDefault="00580927" w:rsidP="00580927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JSP</w:t>
      </w:r>
      <w:r>
        <w:rPr>
          <w:rFonts w:hint="eastAsia"/>
          <w:bCs/>
          <w:szCs w:val="32"/>
        </w:rPr>
        <w:t>声明</w:t>
      </w:r>
    </w:p>
    <w:p w:rsidR="00580927" w:rsidRDefault="00580927" w:rsidP="00580927">
      <w:r>
        <w:rPr>
          <w:rFonts w:hint="eastAsia"/>
        </w:rPr>
        <w:t>&lt;%! %&gt;</w:t>
      </w:r>
      <w:r>
        <w:rPr>
          <w:rFonts w:hint="eastAsia"/>
        </w:rPr>
        <w:t>在其中可以写</w:t>
      </w:r>
      <w:r>
        <w:rPr>
          <w:rFonts w:hint="eastAsia"/>
        </w:rPr>
        <w:t>java</w:t>
      </w:r>
      <w:r>
        <w:rPr>
          <w:rFonts w:hint="eastAsia"/>
        </w:rPr>
        <w:t>代码，其中的源代码会被拷贝到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方法之外，可以利用它来为</w:t>
      </w:r>
      <w:r>
        <w:rPr>
          <w:rFonts w:hint="eastAsia"/>
        </w:rPr>
        <w:t>servlet</w:t>
      </w:r>
      <w:r>
        <w:rPr>
          <w:rFonts w:hint="eastAsia"/>
        </w:rPr>
        <w:t>增加成员方法、成员变量、静态代码块</w:t>
      </w:r>
    </w:p>
    <w:p w:rsidR="00580927" w:rsidRDefault="00580927" w:rsidP="00580927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JSP</w:t>
      </w:r>
      <w:r>
        <w:rPr>
          <w:rFonts w:hint="eastAsia"/>
          <w:bCs/>
          <w:szCs w:val="32"/>
        </w:rPr>
        <w:t>注释</w:t>
      </w:r>
    </w:p>
    <w:p w:rsidR="00580927" w:rsidRDefault="00580927" w:rsidP="00580927">
      <w:r>
        <w:rPr>
          <w:rFonts w:hint="eastAsia"/>
        </w:rPr>
        <w:t>&lt;%-- --%&gt;</w:t>
      </w:r>
      <w:r>
        <w:rPr>
          <w:rFonts w:hint="eastAsia"/>
        </w:rPr>
        <w:t>被</w:t>
      </w:r>
      <w:r>
        <w:rPr>
          <w:rFonts w:hint="eastAsia"/>
        </w:rPr>
        <w:t>jsp</w:t>
      </w:r>
      <w:r>
        <w:rPr>
          <w:rFonts w:hint="eastAsia"/>
        </w:rPr>
        <w:t>注释包围起来的内容将不会被服务器翻译到</w:t>
      </w:r>
      <w:r>
        <w:rPr>
          <w:rFonts w:hint="eastAsia"/>
        </w:rPr>
        <w:t>servlet</w:t>
      </w:r>
      <w:r>
        <w:rPr>
          <w:rFonts w:hint="eastAsia"/>
        </w:rPr>
        <w:t>之中，要注意区分</w:t>
      </w:r>
      <w:r>
        <w:rPr>
          <w:rFonts w:hint="eastAsia"/>
        </w:rPr>
        <w:t>html</w:t>
      </w:r>
      <w:r>
        <w:rPr>
          <w:rFonts w:hint="eastAsia"/>
        </w:rPr>
        <w:t>注释和</w:t>
      </w:r>
      <w:r>
        <w:rPr>
          <w:rFonts w:hint="eastAsia"/>
        </w:rPr>
        <w:t>java</w:t>
      </w:r>
      <w:r>
        <w:rPr>
          <w:rFonts w:hint="eastAsia"/>
        </w:rPr>
        <w:t>注释的区别</w:t>
      </w:r>
    </w:p>
    <w:p w:rsidR="00580927" w:rsidRDefault="00580927" w:rsidP="00580927">
      <w:r>
        <w:rPr>
          <w:rFonts w:hint="eastAsia"/>
        </w:rPr>
        <w:t>jsp</w:t>
      </w:r>
      <w:r>
        <w:rPr>
          <w:rFonts w:hint="eastAsia"/>
        </w:rPr>
        <w:t>注释不会被翻译到</w:t>
      </w:r>
      <w:r>
        <w:rPr>
          <w:rFonts w:hint="eastAsia"/>
        </w:rPr>
        <w:t>servlet</w:t>
      </w:r>
      <w:r>
        <w:rPr>
          <w:rFonts w:hint="eastAsia"/>
        </w:rPr>
        <w:t>中，会在翻译时遗弃</w:t>
      </w:r>
    </w:p>
    <w:p w:rsidR="00580927" w:rsidRDefault="00580927" w:rsidP="00580927">
      <w:r>
        <w:rPr>
          <w:rFonts w:hint="eastAsia"/>
        </w:rPr>
        <w:lastRenderedPageBreak/>
        <w:t>java</w:t>
      </w:r>
      <w:r>
        <w:rPr>
          <w:rFonts w:hint="eastAsia"/>
        </w:rPr>
        <w:t>注释不会被编译到</w:t>
      </w:r>
      <w:r>
        <w:rPr>
          <w:rFonts w:hint="eastAsia"/>
        </w:rPr>
        <w:t>class</w:t>
      </w:r>
      <w:r>
        <w:rPr>
          <w:rFonts w:hint="eastAsia"/>
        </w:rPr>
        <w:t>文件中，会在编译时遗弃</w:t>
      </w:r>
      <w:r w:rsidR="00104DBF">
        <w:rPr>
          <w:rFonts w:hint="eastAsia"/>
        </w:rPr>
        <w:t xml:space="preserve">  /</w:t>
      </w:r>
      <w:r w:rsidR="009E4A76">
        <w:rPr>
          <w:rFonts w:hint="eastAsia"/>
        </w:rPr>
        <w:t>/</w:t>
      </w:r>
      <w:r w:rsidR="009E4A76">
        <w:t>java</w:t>
      </w:r>
      <w:r w:rsidR="009E4A76">
        <w:t>注释</w:t>
      </w:r>
    </w:p>
    <w:p w:rsidR="00580927" w:rsidRDefault="00580927" w:rsidP="00580927">
      <w:r>
        <w:rPr>
          <w:rFonts w:hint="eastAsia"/>
        </w:rPr>
        <w:t>html</w:t>
      </w:r>
      <w:r>
        <w:rPr>
          <w:rFonts w:hint="eastAsia"/>
        </w:rPr>
        <w:t>注释将会当作模版元素，直接输出到浏览器中，浏览器将不会显示</w:t>
      </w:r>
      <w:r>
        <w:rPr>
          <w:rFonts w:hint="eastAsia"/>
        </w:rPr>
        <w:t>html</w:t>
      </w:r>
      <w:r>
        <w:rPr>
          <w:rFonts w:hint="eastAsia"/>
        </w:rPr>
        <w:t>注释中的内容</w:t>
      </w:r>
      <w:r w:rsidR="00E21EB1">
        <w:rPr>
          <w:rFonts w:hint="eastAsia"/>
        </w:rPr>
        <w:t xml:space="preserve">   &lt;!</w:t>
      </w:r>
      <w:r w:rsidR="00C72B1B">
        <w:t>—html</w:t>
      </w:r>
      <w:r w:rsidR="00C72B1B">
        <w:rPr>
          <w:rFonts w:hint="eastAsia"/>
        </w:rPr>
        <w:t>注释</w:t>
      </w:r>
      <w:r w:rsidR="00E21EB1">
        <w:t xml:space="preserve"> --&gt;</w:t>
      </w:r>
    </w:p>
    <w:p w:rsidR="008F0910" w:rsidRDefault="008F0910" w:rsidP="008F0910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page</w:t>
      </w:r>
      <w:r>
        <w:rPr>
          <w:rFonts w:hint="eastAsia"/>
          <w:bCs/>
          <w:szCs w:val="32"/>
        </w:rPr>
        <w:t>指令</w:t>
      </w:r>
      <w:bookmarkStart w:id="0" w:name="_GoBack"/>
      <w:bookmarkEnd w:id="0"/>
    </w:p>
    <w:p w:rsidR="008F0910" w:rsidRDefault="008F0910" w:rsidP="008F0910">
      <w:r>
        <w:rPr>
          <w:rFonts w:hint="eastAsia"/>
        </w:rPr>
        <w:t>用来通知翻译引擎，如何翻译当前的</w:t>
      </w:r>
      <w:r>
        <w:rPr>
          <w:rFonts w:hint="eastAsia"/>
        </w:rPr>
        <w:t>JSP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language="java" ] </w:t>
      </w:r>
      <w:r>
        <w:rPr>
          <w:rFonts w:hint="eastAsia"/>
        </w:rPr>
        <w:t>当前</w:t>
      </w:r>
      <w:r>
        <w:rPr>
          <w:rFonts w:hint="eastAsia"/>
        </w:rPr>
        <w:t>JSP</w:t>
      </w:r>
      <w:r>
        <w:rPr>
          <w:rFonts w:hint="eastAsia"/>
        </w:rPr>
        <w:t>使用的开发语言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extends="package.class" ] </w:t>
      </w:r>
      <w:r>
        <w:rPr>
          <w:rFonts w:hint="eastAsia"/>
        </w:rPr>
        <w:t>当前</w:t>
      </w:r>
      <w:r>
        <w:rPr>
          <w:rFonts w:hint="eastAsia"/>
        </w:rPr>
        <w:t>jsp</w:t>
      </w:r>
      <w:r>
        <w:rPr>
          <w:rFonts w:hint="eastAsia"/>
        </w:rPr>
        <w:t>翻译成</w:t>
      </w:r>
      <w:r>
        <w:rPr>
          <w:rFonts w:hint="eastAsia"/>
        </w:rPr>
        <w:t>servlet</w:t>
      </w:r>
      <w:r>
        <w:rPr>
          <w:rFonts w:hint="eastAsia"/>
        </w:rPr>
        <w:t>后要继承的类，注意此值必须是一个</w:t>
      </w:r>
      <w:r>
        <w:rPr>
          <w:rFonts w:hint="eastAsia"/>
        </w:rPr>
        <w:t>servlet</w:t>
      </w:r>
      <w:r>
        <w:rPr>
          <w:rFonts w:hint="eastAsia"/>
        </w:rPr>
        <w:t>的子类，一般情况下不要改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import="{package.class | package.*}, ..." ] </w:t>
      </w:r>
      <w:r>
        <w:rPr>
          <w:rFonts w:hint="eastAsia"/>
        </w:rPr>
        <w:t>导入需要使用到的包</w:t>
      </w:r>
      <w:r>
        <w:rPr>
          <w:rFonts w:hint="eastAsia"/>
        </w:rPr>
        <w:t xml:space="preserve"> java.lang.*;javax.servlet.*;javax.servlet.jsp.*;javax.servlet.http.*;</w:t>
      </w:r>
    </w:p>
    <w:p w:rsidR="008F0910" w:rsidRDefault="008F0910" w:rsidP="00DE1AA2">
      <w:pPr>
        <w:pStyle w:val="ad"/>
      </w:pPr>
      <w:r>
        <w:rPr>
          <w:rFonts w:hint="eastAsia"/>
        </w:rPr>
        <w:t xml:space="preserve">[ session="true | false" ] </w:t>
      </w:r>
      <w:r>
        <w:rPr>
          <w:rFonts w:hint="eastAsia"/>
        </w:rPr>
        <w:t>用来指定当前页面是否使用</w:t>
      </w:r>
      <w:r>
        <w:rPr>
          <w:rFonts w:hint="eastAsia"/>
        </w:rPr>
        <w:t>session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，则翻译过来的</w:t>
      </w:r>
      <w:r>
        <w:rPr>
          <w:rFonts w:hint="eastAsia"/>
        </w:rPr>
        <w:t>servlet</w:t>
      </w:r>
      <w:r>
        <w:rPr>
          <w:rFonts w:hint="eastAsia"/>
        </w:rPr>
        <w:t>中将会有对</w:t>
      </w:r>
      <w:r>
        <w:rPr>
          <w:rFonts w:hint="eastAsia"/>
        </w:rPr>
        <w:t>session</w:t>
      </w:r>
      <w:r>
        <w:rPr>
          <w:rFonts w:hint="eastAsia"/>
        </w:rPr>
        <w:t>对象的引用，于是可以直接在</w:t>
      </w:r>
      <w:r>
        <w:rPr>
          <w:rFonts w:hint="eastAsia"/>
        </w:rPr>
        <w:t>jsp</w:t>
      </w:r>
      <w:r>
        <w:rPr>
          <w:rFonts w:hint="eastAsia"/>
        </w:rPr>
        <w:t>中使用</w:t>
      </w:r>
      <w:r>
        <w:rPr>
          <w:rFonts w:hint="eastAsia"/>
        </w:rPr>
        <w:t>session</w:t>
      </w:r>
      <w:r>
        <w:rPr>
          <w:rFonts w:hint="eastAsia"/>
        </w:rPr>
        <w:t>隐式对象。但是这将导致一旦访问</w:t>
      </w:r>
      <w:r>
        <w:rPr>
          <w:rFonts w:hint="eastAsia"/>
        </w:rPr>
        <w:t>jsp</w:t>
      </w:r>
      <w:r>
        <w:rPr>
          <w:rFonts w:hint="eastAsia"/>
        </w:rPr>
        <w:t>就会调用</w:t>
      </w:r>
      <w:r>
        <w:rPr>
          <w:rFonts w:hint="eastAsia"/>
        </w:rPr>
        <w:t>request.getSession()</w:t>
      </w:r>
      <w:r>
        <w:rPr>
          <w:rFonts w:hint="eastAsia"/>
        </w:rPr>
        <w:t>方法，</w:t>
      </w:r>
      <w:r>
        <w:rPr>
          <w:rFonts w:hint="eastAsia"/>
        </w:rPr>
        <w:lastRenderedPageBreak/>
        <w:t>可能导致不必要的空间浪费。如果确定</w:t>
      </w:r>
      <w:r>
        <w:rPr>
          <w:rFonts w:hint="eastAsia"/>
        </w:rPr>
        <w:t>jsp</w:t>
      </w:r>
      <w:r>
        <w:rPr>
          <w:rFonts w:hint="eastAsia"/>
        </w:rPr>
        <w:t>中不需要</w:t>
      </w:r>
      <w:r>
        <w:rPr>
          <w:rFonts w:hint="eastAsia"/>
        </w:rPr>
        <w:t>session</w:t>
      </w:r>
      <w:r>
        <w:rPr>
          <w:rFonts w:hint="eastAsia"/>
        </w:rPr>
        <w:t>可以设为</w:t>
      </w:r>
      <w:r>
        <w:rPr>
          <w:rFonts w:hint="eastAsia"/>
        </w:rPr>
        <w:t>false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isThreadSafe="true | false" ] </w:t>
      </w:r>
      <w:r>
        <w:rPr>
          <w:rFonts w:hint="eastAsia"/>
        </w:rPr>
        <w:t>翻译过来的</w:t>
      </w:r>
      <w:r>
        <w:rPr>
          <w:rFonts w:hint="eastAsia"/>
        </w:rPr>
        <w:t>servlet</w:t>
      </w:r>
      <w:r>
        <w:rPr>
          <w:rFonts w:hint="eastAsia"/>
        </w:rPr>
        <w:t>是否实现</w:t>
      </w:r>
      <w:r>
        <w:rPr>
          <w:rFonts w:hint="eastAsia"/>
        </w:rPr>
        <w:t>SingleThreadModel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errorPage="relative_url" ] </w:t>
      </w:r>
      <w:r>
        <w:rPr>
          <w:rFonts w:hint="eastAsia"/>
        </w:rPr>
        <w:t>如果页面出错，将要跳转到的页面，除了在</w:t>
      </w:r>
      <w:r>
        <w:rPr>
          <w:rFonts w:hint="eastAsia"/>
        </w:rPr>
        <w:t>jsp</w:t>
      </w:r>
      <w:r>
        <w:rPr>
          <w:rFonts w:hint="eastAsia"/>
        </w:rPr>
        <w:t>中使用此属性指定错误页面外也可以在</w:t>
      </w:r>
      <w:r>
        <w:rPr>
          <w:rFonts w:hint="eastAsia"/>
        </w:rPr>
        <w:t>web.xml</w:t>
      </w:r>
      <w:r>
        <w:rPr>
          <w:rFonts w:hint="eastAsia"/>
        </w:rPr>
        <w:t>中配置整个</w:t>
      </w:r>
      <w:r>
        <w:rPr>
          <w:rFonts w:hint="eastAsia"/>
        </w:rPr>
        <w:t>web</w:t>
      </w:r>
      <w:r>
        <w:rPr>
          <w:rFonts w:hint="eastAsia"/>
        </w:rPr>
        <w:t>应用的错误页面，如果两个都设置则</w:t>
      </w:r>
      <w:r>
        <w:rPr>
          <w:rFonts w:hint="eastAsia"/>
        </w:rPr>
        <w:t>jsp</w:t>
      </w:r>
      <w:r>
        <w:rPr>
          <w:rFonts w:hint="eastAsia"/>
        </w:rPr>
        <w:t>中的此属性起作用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isErrorPage="true | false" ] </w:t>
      </w:r>
      <w:r>
        <w:rPr>
          <w:rFonts w:hint="eastAsia"/>
        </w:rPr>
        <w:t>如果设置此属性为</w:t>
      </w:r>
      <w:r>
        <w:rPr>
          <w:rFonts w:hint="eastAsia"/>
        </w:rPr>
        <w:t>true,</w:t>
      </w:r>
      <w:r>
        <w:rPr>
          <w:rFonts w:hint="eastAsia"/>
        </w:rPr>
        <w:t>翻译过来的</w:t>
      </w:r>
      <w:r>
        <w:rPr>
          <w:rFonts w:hint="eastAsia"/>
        </w:rPr>
        <w:t>servlet</w:t>
      </w:r>
      <w:r>
        <w:rPr>
          <w:rFonts w:hint="eastAsia"/>
        </w:rPr>
        <w:t>中将含有</w:t>
      </w:r>
      <w:r>
        <w:rPr>
          <w:rFonts w:hint="eastAsia"/>
        </w:rPr>
        <w:t>Exception</w:t>
      </w:r>
      <w:r>
        <w:rPr>
          <w:rFonts w:hint="eastAsia"/>
        </w:rPr>
        <w:t>隐式对象</w:t>
      </w:r>
      <w:r>
        <w:rPr>
          <w:rFonts w:hint="eastAsia"/>
        </w:rPr>
        <w:t>,</w:t>
      </w:r>
      <w:r>
        <w:rPr>
          <w:rFonts w:hint="eastAsia"/>
        </w:rPr>
        <w:t>其中封装的就是上一个页面中抛出的异常对象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contentType="mimeType [ ;charset=characterSet ]" | "text/html ; charset=ISO-8859-1" ] 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乱码相关的指令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jsp</w:t>
      </w:r>
      <w:r>
        <w:rPr>
          <w:rFonts w:hint="eastAsia"/>
        </w:rPr>
        <w:t>输出时</w:t>
      </w:r>
      <w:r>
        <w:rPr>
          <w:rFonts w:hint="eastAsia"/>
        </w:rPr>
        <w:t>,</w:t>
      </w:r>
      <w:r>
        <w:rPr>
          <w:rFonts w:hint="eastAsia"/>
        </w:rPr>
        <w:t>设置的</w:t>
      </w:r>
      <w:r>
        <w:rPr>
          <w:rFonts w:hint="eastAsia"/>
        </w:rPr>
        <w:t>Content-Type</w:t>
      </w:r>
      <w:r>
        <w:rPr>
          <w:rFonts w:hint="eastAsia"/>
        </w:rPr>
        <w:t>响应头用来指定浏览器打开的编码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[ pageEncoding="characterSet | ISO-8859-1" ] </w:t>
      </w:r>
      <w:r>
        <w:rPr>
          <w:rFonts w:hint="eastAsia"/>
        </w:rPr>
        <w:t>服务器翻译</w:t>
      </w:r>
      <w:r>
        <w:rPr>
          <w:rFonts w:hint="eastAsia"/>
        </w:rPr>
        <w:t>jsp</w:t>
      </w:r>
      <w:r>
        <w:rPr>
          <w:rFonts w:hint="eastAsia"/>
        </w:rPr>
        <w:t>时使用的编码集</w:t>
      </w:r>
      <w:r>
        <w:rPr>
          <w:rFonts w:hint="eastAsia"/>
        </w:rPr>
        <w:t>.</w:t>
      </w:r>
      <w:r>
        <w:rPr>
          <w:rFonts w:hint="eastAsia"/>
        </w:rPr>
        <w:t>如果向防止</w:t>
      </w:r>
      <w:r>
        <w:rPr>
          <w:rFonts w:hint="eastAsia"/>
        </w:rPr>
        <w:t>jsp</w:t>
      </w:r>
      <w:r>
        <w:rPr>
          <w:rFonts w:hint="eastAsia"/>
        </w:rPr>
        <w:t>乱码</w:t>
      </w:r>
      <w:r>
        <w:rPr>
          <w:rFonts w:hint="eastAsia"/>
        </w:rPr>
        <w:t>,</w:t>
      </w:r>
      <w:r>
        <w:rPr>
          <w:rFonts w:hint="eastAsia"/>
        </w:rPr>
        <w:t>应该保证文件的保存编码和</w:t>
      </w:r>
      <w:r>
        <w:rPr>
          <w:rFonts w:hint="eastAsia"/>
        </w:rPr>
        <w:t>jsp</w:t>
      </w:r>
      <w:r>
        <w:rPr>
          <w:rFonts w:hint="eastAsia"/>
        </w:rPr>
        <w:t>翻译成</w:t>
      </w:r>
      <w:r>
        <w:rPr>
          <w:rFonts w:hint="eastAsia"/>
        </w:rPr>
        <w:t>servlet</w:t>
      </w:r>
      <w:r>
        <w:rPr>
          <w:rFonts w:hint="eastAsia"/>
        </w:rPr>
        <w:t>用的编码以及输出到浏览器后浏览器打开的编码一致</w:t>
      </w:r>
      <w:r>
        <w:rPr>
          <w:rFonts w:hint="eastAsia"/>
        </w:rPr>
        <w:t>.</w:t>
      </w:r>
      <w:r>
        <w:rPr>
          <w:rFonts w:hint="eastAsia"/>
        </w:rPr>
        <w:t>此属性一旦设置好</w:t>
      </w:r>
      <w:r>
        <w:rPr>
          <w:rFonts w:hint="eastAsia"/>
        </w:rPr>
        <w:t>,</w:t>
      </w:r>
      <w:r>
        <w:rPr>
          <w:rFonts w:hint="eastAsia"/>
        </w:rPr>
        <w:t>翻译引擎会间接帮我们设置</w:t>
      </w:r>
      <w:r>
        <w:rPr>
          <w:rFonts w:hint="eastAsia"/>
        </w:rPr>
        <w:t>content-type</w:t>
      </w:r>
      <w:r>
        <w:rPr>
          <w:rFonts w:hint="eastAsia"/>
        </w:rPr>
        <w:t>属性</w:t>
      </w:r>
      <w:r>
        <w:rPr>
          <w:rFonts w:hint="eastAsia"/>
        </w:rPr>
        <w:t>.</w:t>
      </w:r>
    </w:p>
    <w:p w:rsidR="008F0910" w:rsidRDefault="008F0910" w:rsidP="008F0910">
      <w:pPr>
        <w:pStyle w:val="ad"/>
      </w:pPr>
      <w:r>
        <w:rPr>
          <w:rFonts w:hint="eastAsia"/>
        </w:rPr>
        <w:lastRenderedPageBreak/>
        <w:t xml:space="preserve">[ isELIgnored="true | false" ] </w:t>
      </w:r>
      <w:r>
        <w:rPr>
          <w:rFonts w:hint="eastAsia"/>
        </w:rPr>
        <w:t>当前页面是否使用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时表示启用</w:t>
      </w:r>
      <w:r>
        <w:rPr>
          <w:rFonts w:hint="eastAsia"/>
        </w:rPr>
        <w:t>el,j2ee4.0</w:t>
      </w:r>
      <w:r>
        <w:rPr>
          <w:rFonts w:hint="eastAsia"/>
        </w:rPr>
        <w:t>开始默认支持</w:t>
      </w:r>
      <w:r>
        <w:rPr>
          <w:rFonts w:hint="eastAsia"/>
        </w:rPr>
        <w:t>,j2ee4.0</w:t>
      </w:r>
      <w:r>
        <w:rPr>
          <w:rFonts w:hint="eastAsia"/>
        </w:rPr>
        <w:t>一下做开发时</w:t>
      </w:r>
      <w:r>
        <w:rPr>
          <w:rFonts w:hint="eastAsia"/>
        </w:rPr>
        <w:t>,</w:t>
      </w:r>
      <w:r>
        <w:rPr>
          <w:rFonts w:hint="eastAsia"/>
        </w:rPr>
        <w:t>如果要使用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需将此属性设置为</w:t>
      </w:r>
      <w:r>
        <w:rPr>
          <w:rFonts w:hint="eastAsia"/>
        </w:rPr>
        <w:t>fals</w:t>
      </w:r>
      <w:r w:rsidR="00DE1AA2">
        <w:t>e</w:t>
      </w:r>
    </w:p>
    <w:p w:rsidR="00DE1AA2" w:rsidRDefault="00DE1AA2" w:rsidP="00DE1AA2">
      <w:pPr>
        <w:pStyle w:val="ad"/>
      </w:pPr>
      <w:r>
        <w:rPr>
          <w:rFonts w:hint="eastAsia"/>
        </w:rPr>
        <w:t>[ buffer="none | 8kb | sizekb" ] out</w:t>
      </w:r>
      <w:r>
        <w:rPr>
          <w:rFonts w:hint="eastAsia"/>
        </w:rPr>
        <w:t>隐式对象所使用的缓冲区的大小</w:t>
      </w:r>
    </w:p>
    <w:p w:rsidR="00DE1AA2" w:rsidRDefault="00DE1AA2" w:rsidP="00DE1AA2">
      <w:pPr>
        <w:pStyle w:val="ad"/>
      </w:pPr>
      <w:r>
        <w:rPr>
          <w:rFonts w:hint="eastAsia"/>
        </w:rPr>
        <w:t>[ autoFlush="true | false" ] out</w:t>
      </w:r>
      <w:r>
        <w:rPr>
          <w:rFonts w:hint="eastAsia"/>
        </w:rPr>
        <w:t>隐式对象是否自动刷新缓冲区，默认为</w:t>
      </w:r>
      <w:r>
        <w:rPr>
          <w:rFonts w:hint="eastAsia"/>
        </w:rPr>
        <w:t>true</w:t>
      </w:r>
      <w:r>
        <w:rPr>
          <w:rFonts w:hint="eastAsia"/>
        </w:rPr>
        <w:t>，不需要更改</w:t>
      </w:r>
      <w:r w:rsidR="000564A2">
        <w:rPr>
          <w:rFonts w:hint="eastAsia"/>
        </w:rPr>
        <w:t>；如果</w:t>
      </w:r>
      <w:r w:rsidR="000564A2">
        <w:t>设置为</w:t>
      </w:r>
      <w:r w:rsidR="000564A2">
        <w:t>false</w:t>
      </w:r>
      <w:r w:rsidR="000564A2">
        <w:t>，需要手动调用</w:t>
      </w:r>
      <w:r w:rsidR="000564A2">
        <w:rPr>
          <w:rFonts w:hint="eastAsia"/>
        </w:rPr>
        <w:t>out.flush()</w:t>
      </w:r>
      <w:r w:rsidR="000564A2">
        <w:rPr>
          <w:rFonts w:hint="eastAsia"/>
        </w:rPr>
        <w:t>方法</w:t>
      </w:r>
      <w:r w:rsidR="000564A2">
        <w:t>否则报错。</w:t>
      </w:r>
    </w:p>
    <w:p w:rsidR="008F0910" w:rsidRDefault="008F0910" w:rsidP="008F0910"/>
    <w:p w:rsidR="008F0910" w:rsidRDefault="008F0910" w:rsidP="008F0910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include</w:t>
      </w:r>
      <w:r>
        <w:rPr>
          <w:rFonts w:hint="eastAsia"/>
          <w:bCs/>
          <w:szCs w:val="32"/>
        </w:rPr>
        <w:t>指令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&lt;%@ incluede file=""%&gt; </w:t>
      </w:r>
      <w:r>
        <w:rPr>
          <w:rFonts w:hint="eastAsia"/>
        </w:rPr>
        <w:t>静态引入其他页面的内容</w:t>
      </w:r>
    </w:p>
    <w:p w:rsidR="008F0910" w:rsidRDefault="008F0910" w:rsidP="008F0910">
      <w:r>
        <w:rPr>
          <w:rFonts w:hint="eastAsia"/>
        </w:rPr>
        <w:t>*</w:t>
      </w:r>
      <w:r>
        <w:rPr>
          <w:rFonts w:hint="eastAsia"/>
        </w:rPr>
        <w:t>静态引入：</w:t>
      </w:r>
    </w:p>
    <w:p w:rsidR="008F0910" w:rsidRDefault="008F0910" w:rsidP="008F0910">
      <w:r>
        <w:rPr>
          <w:rFonts w:hint="eastAsia"/>
        </w:rPr>
        <w:t>在源文件级别进行合并，多个</w:t>
      </w:r>
      <w:r>
        <w:rPr>
          <w:rFonts w:hint="eastAsia"/>
        </w:rPr>
        <w:t>jsp</w:t>
      </w:r>
      <w:r>
        <w:rPr>
          <w:rFonts w:hint="eastAsia"/>
        </w:rPr>
        <w:t>生成一个</w:t>
      </w:r>
      <w:r>
        <w:rPr>
          <w:rFonts w:hint="eastAsia"/>
        </w:rPr>
        <w:t>servlet</w:t>
      </w:r>
      <w:r>
        <w:rPr>
          <w:rFonts w:hint="eastAsia"/>
        </w:rPr>
        <w:t>，最终由这一个</w:t>
      </w:r>
      <w:r>
        <w:rPr>
          <w:rFonts w:hint="eastAsia"/>
        </w:rPr>
        <w:t>servlet</w:t>
      </w:r>
      <w:r>
        <w:rPr>
          <w:rFonts w:hint="eastAsia"/>
        </w:rPr>
        <w:t>生成响应。推荐使用。</w:t>
      </w:r>
    </w:p>
    <w:p w:rsidR="008F0910" w:rsidRDefault="008F0910" w:rsidP="008F0910">
      <w:r>
        <w:rPr>
          <w:rFonts w:hint="eastAsia"/>
        </w:rPr>
        <w:t>*</w:t>
      </w:r>
      <w:r>
        <w:rPr>
          <w:rFonts w:hint="eastAsia"/>
        </w:rPr>
        <w:t>动态引入：</w:t>
      </w:r>
    </w:p>
    <w:p w:rsidR="008F0910" w:rsidRDefault="008F0910" w:rsidP="008F0910">
      <w:r>
        <w:rPr>
          <w:rFonts w:hint="eastAsia"/>
        </w:rPr>
        <w:lastRenderedPageBreak/>
        <w:t>在运行时将多个输出进行合并，多个</w:t>
      </w:r>
      <w:r>
        <w:rPr>
          <w:rFonts w:hint="eastAsia"/>
        </w:rPr>
        <w:t>jsp</w:t>
      </w:r>
      <w:r>
        <w:rPr>
          <w:rFonts w:hint="eastAsia"/>
        </w:rPr>
        <w:t>分别生成多个</w:t>
      </w:r>
      <w:r>
        <w:rPr>
          <w:rFonts w:hint="eastAsia"/>
        </w:rPr>
        <w:t>servlet</w:t>
      </w:r>
      <w:r>
        <w:rPr>
          <w:rFonts w:hint="eastAsia"/>
        </w:rPr>
        <w:t>，最终由这多个</w:t>
      </w:r>
      <w:r>
        <w:rPr>
          <w:rFonts w:hint="eastAsia"/>
        </w:rPr>
        <w:t>servlet</w:t>
      </w:r>
      <w:r>
        <w:rPr>
          <w:rFonts w:hint="eastAsia"/>
        </w:rPr>
        <w:t>生成响应，组成一个输出流，提供响应。执行效率没有静态引入高。</w:t>
      </w:r>
    </w:p>
    <w:p w:rsidR="008F0910" w:rsidRDefault="008F0910" w:rsidP="008F0910">
      <w:r>
        <w:tab/>
      </w:r>
      <w:r>
        <w:tab/>
      </w:r>
      <w:r>
        <w:tab/>
      </w:r>
    </w:p>
    <w:p w:rsidR="008F0910" w:rsidRDefault="008F0910" w:rsidP="008F0910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taglib</w:t>
      </w:r>
      <w:r>
        <w:rPr>
          <w:rFonts w:hint="eastAsia"/>
          <w:bCs/>
          <w:szCs w:val="32"/>
        </w:rPr>
        <w:t>指令</w:t>
      </w:r>
    </w:p>
    <w:p w:rsidR="008F0910" w:rsidRDefault="008F0910" w:rsidP="008F0910">
      <w:pPr>
        <w:pStyle w:val="ad"/>
      </w:pPr>
      <w:r>
        <w:rPr>
          <w:rFonts w:hint="eastAsia"/>
        </w:rPr>
        <w:t>&lt;%@ taglib uri="" prefix=""%&gt;</w:t>
      </w:r>
      <w:r>
        <w:rPr>
          <w:rFonts w:hint="eastAsia"/>
        </w:rPr>
        <w:t>用来引入标签库。</w:t>
      </w:r>
    </w:p>
    <w:p w:rsidR="008F0910" w:rsidRDefault="008F0910" w:rsidP="008F0910">
      <w:pPr>
        <w:pStyle w:val="ad"/>
      </w:pPr>
      <w:r>
        <w:rPr>
          <w:rFonts w:hint="eastAsia"/>
        </w:rPr>
        <w:t>uri</w:t>
      </w:r>
      <w:r>
        <w:rPr>
          <w:rFonts w:hint="eastAsia"/>
        </w:rPr>
        <w:t>指定被引入</w:t>
      </w:r>
      <w:r>
        <w:rPr>
          <w:rFonts w:hint="eastAsia"/>
        </w:rPr>
        <w:t>.tld</w:t>
      </w:r>
      <w:r>
        <w:rPr>
          <w:rFonts w:hint="eastAsia"/>
        </w:rPr>
        <w:t>文件的名称空间</w:t>
      </w:r>
    </w:p>
    <w:p w:rsidR="008F0910" w:rsidRDefault="008F0910" w:rsidP="008F0910">
      <w:pPr>
        <w:pStyle w:val="ad"/>
      </w:pPr>
      <w:r>
        <w:rPr>
          <w:rFonts w:hint="eastAsia"/>
        </w:rPr>
        <w:t xml:space="preserve">prefix </w:t>
      </w:r>
      <w:r>
        <w:rPr>
          <w:rFonts w:hint="eastAsia"/>
        </w:rPr>
        <w:t>对该名称空间的一个缩写</w:t>
      </w:r>
    </w:p>
    <w:p w:rsidR="008F0910" w:rsidRPr="008F0910" w:rsidRDefault="008F0910" w:rsidP="00580927"/>
    <w:p w:rsidR="00256A5C" w:rsidRDefault="00256A5C" w:rsidP="00256A5C">
      <w:pPr>
        <w:pStyle w:val="2"/>
        <w:numPr>
          <w:ilvl w:val="1"/>
          <w:numId w:val="1"/>
        </w:numPr>
        <w:ind w:left="987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标签技术概述</w:t>
      </w:r>
    </w:p>
    <w:p w:rsidR="00256A5C" w:rsidRDefault="00256A5C" w:rsidP="00256A5C">
      <w:r>
        <w:rPr>
          <w:rFonts w:hint="eastAsia"/>
        </w:rPr>
        <w:t>在之前我们编写的程序中，</w:t>
      </w:r>
      <w:r>
        <w:rPr>
          <w:rFonts w:hint="eastAsia"/>
        </w:rPr>
        <w:t>JSP</w:t>
      </w:r>
      <w:r>
        <w:rPr>
          <w:rFonts w:hint="eastAsia"/>
        </w:rPr>
        <w:t>页面中大量的写入了</w:t>
      </w:r>
      <w:r>
        <w:rPr>
          <w:rFonts w:hint="eastAsia"/>
        </w:rPr>
        <w:t>java</w:t>
      </w:r>
      <w:r>
        <w:rPr>
          <w:rFonts w:hint="eastAsia"/>
        </w:rPr>
        <w:t>代码，我们发现在</w:t>
      </w:r>
      <w:r>
        <w:rPr>
          <w:rFonts w:hint="eastAsia"/>
        </w:rPr>
        <w:t>jsp</w:t>
      </w:r>
      <w:r>
        <w:rPr>
          <w:rFonts w:hint="eastAsia"/>
        </w:rPr>
        <w:t>页面中嵌入大量</w:t>
      </w:r>
      <w:r>
        <w:rPr>
          <w:rFonts w:hint="eastAsia"/>
        </w:rPr>
        <w:t>java</w:t>
      </w:r>
      <w:r>
        <w:rPr>
          <w:rFonts w:hint="eastAsia"/>
        </w:rPr>
        <w:t>代码会造成页面的可读性、可维护性下降。</w:t>
      </w:r>
    </w:p>
    <w:p w:rsidR="00256A5C" w:rsidRDefault="00256A5C" w:rsidP="00256A5C">
      <w:r>
        <w:rPr>
          <w:rFonts w:hint="eastAsia"/>
        </w:rPr>
        <w:t>如图</w:t>
      </w:r>
      <w:r>
        <w:rPr>
          <w:rFonts w:hint="eastAsia"/>
        </w:rPr>
        <w:t>-1</w:t>
      </w:r>
      <w:r>
        <w:rPr>
          <w:rFonts w:hint="eastAsia"/>
        </w:rPr>
        <w:t>所示：</w:t>
      </w:r>
    </w:p>
    <w:p w:rsidR="00256A5C" w:rsidRDefault="00B60DD7" w:rsidP="00256A5C">
      <w:pPr>
        <w:pStyle w:val="ae"/>
        <w:spacing w:before="156" w:after="156"/>
        <w:ind w:firstLine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9.5pt">
            <v:imagedata r:id="rId8" o:title=""/>
          </v:shape>
        </w:pict>
      </w:r>
    </w:p>
    <w:p w:rsidR="00580927" w:rsidRPr="00580927" w:rsidRDefault="00256A5C" w:rsidP="00256A5C">
      <w:pPr>
        <w:pStyle w:val="ae"/>
        <w:spacing w:before="156" w:after="156"/>
        <w:ind w:firstLine="360"/>
        <w:jc w:val="both"/>
      </w:pPr>
      <w:r>
        <w:rPr>
          <w:rFonts w:hint="eastAsia"/>
        </w:rPr>
        <w:t>图</w:t>
      </w:r>
      <w:r>
        <w:rPr>
          <w:rFonts w:hint="eastAsia"/>
        </w:rPr>
        <w:t>-1</w:t>
      </w:r>
    </w:p>
    <w:p w:rsidR="005F3338" w:rsidRDefault="003702C1">
      <w:r>
        <w:rPr>
          <w:rFonts w:hint="eastAsia"/>
        </w:rPr>
        <w:t>那么该如何解决这种问题呢？</w:t>
      </w:r>
      <w:r>
        <w:rPr>
          <w:rFonts w:hint="eastAsia"/>
        </w:rPr>
        <w:t>sun</w:t>
      </w:r>
      <w:r>
        <w:rPr>
          <w:rFonts w:hint="eastAsia"/>
        </w:rPr>
        <w:t>公司考虑到这种问题，为我们提供了</w:t>
      </w:r>
      <w:r>
        <w:rPr>
          <w:rFonts w:hint="eastAsia"/>
        </w:rPr>
        <w:t>JSP</w:t>
      </w:r>
      <w:r>
        <w:rPr>
          <w:rFonts w:hint="eastAsia"/>
        </w:rPr>
        <w:t>标签技术，通过标签替换掉</w:t>
      </w:r>
      <w:r>
        <w:rPr>
          <w:rFonts w:hint="eastAsia"/>
        </w:rPr>
        <w:t>jsp</w:t>
      </w: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代码，从而提高</w:t>
      </w:r>
      <w:r>
        <w:rPr>
          <w:rFonts w:hint="eastAsia"/>
        </w:rPr>
        <w:t>jsp</w:t>
      </w:r>
      <w:r>
        <w:rPr>
          <w:rFonts w:hint="eastAsia"/>
        </w:rPr>
        <w:t>页面的可读性、可维护性。</w:t>
      </w:r>
    </w:p>
    <w:p w:rsidR="005F3338" w:rsidRDefault="003702C1">
      <w:r>
        <w:rPr>
          <w:rFonts w:hint="eastAsia"/>
        </w:rPr>
        <w:t>JSP</w:t>
      </w:r>
      <w:r>
        <w:rPr>
          <w:rFonts w:hint="eastAsia"/>
        </w:rPr>
        <w:t>中的标签技术我们介绍如下四种：</w:t>
      </w:r>
    </w:p>
    <w:p w:rsidR="005F3338" w:rsidRDefault="003702C1">
      <w:r>
        <w:rPr>
          <w:rFonts w:hint="eastAsia"/>
        </w:rPr>
        <w:t>JSP</w:t>
      </w:r>
      <w:r>
        <w:rPr>
          <w:rFonts w:hint="eastAsia"/>
        </w:rPr>
        <w:t>标签</w:t>
      </w:r>
    </w:p>
    <w:p w:rsidR="005F3338" w:rsidRDefault="003702C1">
      <w:r>
        <w:rPr>
          <w:rFonts w:hint="eastAsia"/>
        </w:rPr>
        <w:lastRenderedPageBreak/>
        <w:t>EL</w:t>
      </w:r>
      <w:r>
        <w:rPr>
          <w:rFonts w:hint="eastAsia"/>
        </w:rPr>
        <w:t>表达式</w:t>
      </w:r>
    </w:p>
    <w:p w:rsidR="005F3338" w:rsidRDefault="003702C1">
      <w:r>
        <w:rPr>
          <w:rFonts w:hint="eastAsia"/>
        </w:rPr>
        <w:t>JSTL</w:t>
      </w:r>
      <w:r>
        <w:rPr>
          <w:rFonts w:hint="eastAsia"/>
        </w:rPr>
        <w:t>标签</w:t>
      </w:r>
    </w:p>
    <w:p w:rsidR="005F3338" w:rsidRDefault="003702C1">
      <w:r>
        <w:rPr>
          <w:rFonts w:hint="eastAsia"/>
        </w:rPr>
        <w:t>自定义标签</w:t>
      </w:r>
    </w:p>
    <w:p w:rsidR="005F3338" w:rsidRDefault="003702C1">
      <w:pPr>
        <w:pStyle w:val="1"/>
        <w:numPr>
          <w:ilvl w:val="0"/>
          <w:numId w:val="1"/>
        </w:numPr>
        <w:ind w:left="845"/>
      </w:pPr>
      <w:r>
        <w:rPr>
          <w:rFonts w:hint="eastAsia"/>
        </w:rPr>
        <w:t>JSP</w:t>
      </w:r>
      <w:r>
        <w:rPr>
          <w:rFonts w:hint="eastAsia"/>
        </w:rPr>
        <w:t>标签</w:t>
      </w:r>
    </w:p>
    <w:p w:rsidR="005F3338" w:rsidRDefault="003702C1">
      <w:r>
        <w:rPr>
          <w:rFonts w:hint="eastAsia"/>
        </w:rPr>
        <w:t>由</w:t>
      </w:r>
      <w:r>
        <w:rPr>
          <w:rFonts w:hint="eastAsia"/>
        </w:rPr>
        <w:t>sun</w:t>
      </w:r>
      <w:r>
        <w:rPr>
          <w:rFonts w:hint="eastAsia"/>
        </w:rPr>
        <w:t>公司提供，属于</w:t>
      </w:r>
      <w:r>
        <w:rPr>
          <w:rFonts w:hint="eastAsia"/>
        </w:rPr>
        <w:t>jsp</w:t>
      </w:r>
      <w:r>
        <w:rPr>
          <w:rFonts w:hint="eastAsia"/>
        </w:rPr>
        <w:t>规范中的内容，不需要引入第三方标签库，我们介绍其中的三个。</w:t>
      </w:r>
    </w:p>
    <w:p w:rsidR="005F3338" w:rsidRDefault="003702C1">
      <w:pPr>
        <w:pStyle w:val="ad"/>
      </w:pPr>
      <w:r>
        <w:rPr>
          <w:rFonts w:hint="eastAsia"/>
        </w:rPr>
        <w:t>&lt;jsp:inclu</w:t>
      </w:r>
      <w:r w:rsidR="00BC10FA">
        <w:t>d</w:t>
      </w:r>
      <w:r>
        <w:rPr>
          <w:rFonts w:hint="eastAsia"/>
        </w:rPr>
        <w:t>e&gt;</w:t>
      </w:r>
      <w:r>
        <w:rPr>
          <w:rFonts w:hint="eastAsia"/>
        </w:rPr>
        <w:t>用来替代</w:t>
      </w:r>
      <w:r>
        <w:rPr>
          <w:rFonts w:hint="eastAsia"/>
        </w:rPr>
        <w:t>request.getRequestDispatcher().include()</w:t>
      </w:r>
    </w:p>
    <w:p w:rsidR="005F3338" w:rsidRDefault="003702C1">
      <w:pPr>
        <w:pStyle w:val="ad"/>
      </w:pPr>
      <w:r>
        <w:rPr>
          <w:rFonts w:hint="eastAsia"/>
        </w:rPr>
        <w:t>&lt;jsp:forward&gt;</w:t>
      </w:r>
      <w:r>
        <w:rPr>
          <w:rFonts w:hint="eastAsia"/>
        </w:rPr>
        <w:t>用来替代</w:t>
      </w:r>
      <w:r>
        <w:rPr>
          <w:rFonts w:hint="eastAsia"/>
        </w:rPr>
        <w:t>request.getRequestDispatcher().forward()</w:t>
      </w:r>
    </w:p>
    <w:p w:rsidR="005F3338" w:rsidRDefault="003702C1">
      <w:pPr>
        <w:pStyle w:val="ad"/>
      </w:pPr>
      <w:r>
        <w:rPr>
          <w:rFonts w:hint="eastAsia"/>
        </w:rPr>
        <w:t>&lt;jsp:param&gt;</w:t>
      </w:r>
      <w:r>
        <w:rPr>
          <w:rFonts w:hint="eastAsia"/>
        </w:rPr>
        <w:t>配合前两个标签使用，可以在包含或转发时，带一些参数过去</w:t>
      </w:r>
    </w:p>
    <w:p w:rsidR="00AD07C7" w:rsidRDefault="00AD07C7">
      <w:pPr>
        <w:pStyle w:val="ad"/>
      </w:pPr>
    </w:p>
    <w:p w:rsidR="00AD07C7" w:rsidRPr="00AD07C7" w:rsidRDefault="00AD07C7" w:rsidP="00AD07C7">
      <w:pPr>
        <w:pStyle w:val="1"/>
        <w:numPr>
          <w:ilvl w:val="0"/>
          <w:numId w:val="1"/>
        </w:numPr>
        <w:ind w:left="845"/>
      </w:pPr>
      <w:r>
        <w:rPr>
          <w:rFonts w:hint="eastAsia"/>
        </w:rPr>
        <w:lastRenderedPageBreak/>
        <w:t>九大隐式对象</w:t>
      </w:r>
    </w:p>
    <w:p w:rsidR="00AD07C7" w:rsidRDefault="00AD07C7" w:rsidP="00AD07C7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翻译成</w:t>
      </w:r>
      <w:r>
        <w:rPr>
          <w:rFonts w:hint="eastAsia"/>
        </w:rPr>
        <w:t>Serlvet</w:t>
      </w:r>
      <w:r>
        <w:rPr>
          <w:rFonts w:hint="eastAsia"/>
        </w:rPr>
        <w:t>时，</w:t>
      </w:r>
      <w:r>
        <w:rPr>
          <w:rFonts w:hint="eastAsia"/>
        </w:rPr>
        <w:t>jsp</w:t>
      </w:r>
      <w:r>
        <w:rPr>
          <w:rFonts w:hint="eastAsia"/>
        </w:rPr>
        <w:t>翻译引擎在翻译过来的</w:t>
      </w:r>
      <w:r>
        <w:rPr>
          <w:rFonts w:hint="eastAsia"/>
        </w:rPr>
        <w:t>Serlvet</w:t>
      </w:r>
      <w:r>
        <w:rPr>
          <w:rFonts w:hint="eastAsia"/>
        </w:rPr>
        <w:t>中，预先定义了一些变量，可以不需要在</w:t>
      </w:r>
      <w:r>
        <w:rPr>
          <w:rFonts w:hint="eastAsia"/>
        </w:rPr>
        <w:t>JSP</w:t>
      </w:r>
      <w:r>
        <w:rPr>
          <w:rFonts w:hint="eastAsia"/>
        </w:rPr>
        <w:t>中预先定义就可以直接使用，共有</w:t>
      </w:r>
      <w:r>
        <w:rPr>
          <w:rFonts w:hint="eastAsia"/>
        </w:rPr>
        <w:t>9</w:t>
      </w:r>
      <w:r>
        <w:rPr>
          <w:rFonts w:hint="eastAsia"/>
        </w:rPr>
        <w:t>个，统称为</w:t>
      </w:r>
      <w:r>
        <w:rPr>
          <w:rFonts w:hint="eastAsia"/>
        </w:rPr>
        <w:t>jsp</w:t>
      </w:r>
      <w:r>
        <w:rPr>
          <w:rFonts w:hint="eastAsia"/>
        </w:rPr>
        <w:t>的九大隐式对象。分别是：</w:t>
      </w:r>
    </w:p>
    <w:p w:rsidR="00AD07C7" w:rsidRDefault="00AD07C7" w:rsidP="00AD07C7">
      <w:pPr>
        <w:pStyle w:val="ad"/>
      </w:pPr>
      <w:r>
        <w:tab/>
        <w:t>page</w:t>
      </w:r>
    </w:p>
    <w:p w:rsidR="00AD07C7" w:rsidRDefault="00AD07C7" w:rsidP="00AD07C7">
      <w:pPr>
        <w:pStyle w:val="ad"/>
      </w:pPr>
      <w:r>
        <w:tab/>
        <w:t>config</w:t>
      </w:r>
    </w:p>
    <w:p w:rsidR="00AD07C7" w:rsidRDefault="00AD07C7" w:rsidP="00AD07C7">
      <w:pPr>
        <w:pStyle w:val="ad"/>
      </w:pPr>
      <w:r>
        <w:tab/>
        <w:t>application</w:t>
      </w:r>
    </w:p>
    <w:p w:rsidR="00AD07C7" w:rsidRDefault="00AD07C7" w:rsidP="00AD07C7">
      <w:pPr>
        <w:pStyle w:val="ad"/>
      </w:pPr>
      <w:r>
        <w:tab/>
        <w:t>response</w:t>
      </w:r>
    </w:p>
    <w:p w:rsidR="00AD07C7" w:rsidRDefault="00AD07C7" w:rsidP="00AD07C7">
      <w:pPr>
        <w:pStyle w:val="ad"/>
      </w:pPr>
      <w:r>
        <w:tab/>
        <w:t>request</w:t>
      </w:r>
    </w:p>
    <w:p w:rsidR="00AD07C7" w:rsidRDefault="00AD07C7" w:rsidP="00AD07C7">
      <w:pPr>
        <w:pStyle w:val="ad"/>
      </w:pPr>
      <w:r>
        <w:tab/>
        <w:t>session</w:t>
      </w:r>
    </w:p>
    <w:p w:rsidR="00AD07C7" w:rsidRDefault="00AD07C7" w:rsidP="00AD07C7">
      <w:pPr>
        <w:pStyle w:val="ad"/>
      </w:pPr>
      <w:r>
        <w:tab/>
        <w:t>out</w:t>
      </w:r>
    </w:p>
    <w:p w:rsidR="00AD07C7" w:rsidRDefault="00AD07C7" w:rsidP="00AD07C7">
      <w:pPr>
        <w:pStyle w:val="ad"/>
      </w:pPr>
      <w:r>
        <w:tab/>
        <w:t>exception</w:t>
      </w:r>
    </w:p>
    <w:p w:rsidR="00AD07C7" w:rsidRDefault="00AD07C7" w:rsidP="00AD07C7">
      <w:pPr>
        <w:pStyle w:val="ad"/>
      </w:pPr>
      <w:r>
        <w:tab/>
        <w:t>pageContext</w:t>
      </w:r>
    </w:p>
    <w:p w:rsidR="00AD07C7" w:rsidRDefault="00AD07C7" w:rsidP="00AD07C7">
      <w:r>
        <w:rPr>
          <w:rFonts w:hint="eastAsia"/>
        </w:rPr>
        <w:t>其中其他的七个我们都学习过了，只需要再学习一下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pageContext</w:t>
      </w:r>
      <w:r>
        <w:rPr>
          <w:rFonts w:hint="eastAsia"/>
        </w:rPr>
        <w:t>即可。</w:t>
      </w:r>
    </w:p>
    <w:p w:rsidR="00AD07C7" w:rsidRDefault="00AD07C7" w:rsidP="00AD07C7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lastRenderedPageBreak/>
        <w:t>out</w:t>
      </w:r>
      <w:r>
        <w:rPr>
          <w:rFonts w:hint="eastAsia"/>
          <w:bCs/>
          <w:szCs w:val="32"/>
        </w:rPr>
        <w:t>对象</w:t>
      </w:r>
    </w:p>
    <w:p w:rsidR="00AD07C7" w:rsidRDefault="00AD07C7" w:rsidP="00AD07C7">
      <w:r>
        <w:rPr>
          <w:rFonts w:hint="eastAsia"/>
        </w:rPr>
        <w:t>可以将他理解成</w:t>
      </w:r>
      <w:r>
        <w:rPr>
          <w:rFonts w:hint="eastAsia"/>
        </w:rPr>
        <w:t>response.getWriter()</w:t>
      </w:r>
      <w:r>
        <w:rPr>
          <w:rFonts w:hint="eastAsia"/>
        </w:rPr>
        <w:t>获得的</w:t>
      </w:r>
      <w:r>
        <w:rPr>
          <w:rFonts w:hint="eastAsia"/>
        </w:rPr>
        <w:t>PrintWriter.</w:t>
      </w:r>
    </w:p>
    <w:p w:rsidR="00AD07C7" w:rsidRDefault="00AD07C7" w:rsidP="00AD07C7">
      <w:r>
        <w:rPr>
          <w:rFonts w:hint="eastAsia"/>
        </w:rPr>
        <w:t>它自带一个缓冲区，其大小收</w:t>
      </w:r>
      <w:r>
        <w:rPr>
          <w:rFonts w:hint="eastAsia"/>
        </w:rPr>
        <w:t>page</w:t>
      </w:r>
      <w:r>
        <w:rPr>
          <w:rFonts w:hint="eastAsia"/>
        </w:rPr>
        <w:t>指令中的</w:t>
      </w:r>
      <w:r>
        <w:rPr>
          <w:rFonts w:hint="eastAsia"/>
        </w:rPr>
        <w:t>buffer</w:t>
      </w:r>
      <w:r>
        <w:rPr>
          <w:rFonts w:hint="eastAsia"/>
        </w:rPr>
        <w:t>的设定限制。当缓冲区满或缓冲区被关闭或当前</w:t>
      </w:r>
      <w:r>
        <w:rPr>
          <w:rFonts w:hint="eastAsia"/>
        </w:rPr>
        <w:t>jsp</w:t>
      </w:r>
      <w:r>
        <w:rPr>
          <w:rFonts w:hint="eastAsia"/>
        </w:rPr>
        <w:t>页面结束，则此缓冲区中的内容将被刷新到</w:t>
      </w:r>
      <w:r>
        <w:rPr>
          <w:rFonts w:hint="eastAsia"/>
        </w:rPr>
        <w:t>response.getWriter</w:t>
      </w:r>
      <w:r>
        <w:rPr>
          <w:rFonts w:hint="eastAsia"/>
        </w:rPr>
        <w:t>（）的缓冲区中。</w:t>
      </w:r>
    </w:p>
    <w:p w:rsidR="00AD07C7" w:rsidRDefault="00AD07C7" w:rsidP="00AD07C7">
      <w:pPr>
        <w:pStyle w:val="3"/>
        <w:numPr>
          <w:ilvl w:val="2"/>
          <w:numId w:val="2"/>
        </w:numPr>
        <w:spacing w:line="415" w:lineRule="auto"/>
        <w:ind w:left="0" w:firstLine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PageContext</w:t>
      </w:r>
      <w:r>
        <w:rPr>
          <w:rFonts w:hint="eastAsia"/>
          <w:bCs/>
          <w:szCs w:val="32"/>
        </w:rPr>
        <w:t>对象</w:t>
      </w:r>
    </w:p>
    <w:p w:rsidR="00AD07C7" w:rsidRDefault="00AD07C7" w:rsidP="00AD07C7">
      <w:r>
        <w:rPr>
          <w:rFonts w:hint="eastAsia"/>
        </w:rPr>
        <w:t>(1)</w:t>
      </w:r>
      <w:r>
        <w:rPr>
          <w:rFonts w:hint="eastAsia"/>
        </w:rPr>
        <w:t>作为入口对象获取其它八大隐式对象。</w:t>
      </w:r>
    </w:p>
    <w:p w:rsidR="00AD07C7" w:rsidRDefault="00AD07C7" w:rsidP="00AD07C7">
      <w:pPr>
        <w:pStyle w:val="ad"/>
      </w:pPr>
      <w:r>
        <w:rPr>
          <w:rFonts w:hint="eastAsia"/>
        </w:rPr>
        <w:t>getException</w:t>
      </w:r>
      <w:r>
        <w:rPr>
          <w:rFonts w:hint="eastAsia"/>
        </w:rPr>
        <w:t>方法返回</w:t>
      </w:r>
      <w:r>
        <w:rPr>
          <w:rFonts w:hint="eastAsia"/>
        </w:rPr>
        <w:t>exception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AD07C7" w:rsidRDefault="00AD07C7" w:rsidP="00AD07C7">
      <w:pPr>
        <w:pStyle w:val="ad"/>
      </w:pPr>
      <w:r>
        <w:rPr>
          <w:rFonts w:hint="eastAsia"/>
        </w:rPr>
        <w:t>getPage</w:t>
      </w:r>
      <w:r>
        <w:rPr>
          <w:rFonts w:hint="eastAsia"/>
        </w:rPr>
        <w:t>方法返回</w:t>
      </w:r>
      <w:r>
        <w:rPr>
          <w:rFonts w:hint="eastAsia"/>
        </w:rPr>
        <w:t>page</w:t>
      </w:r>
      <w:r>
        <w:rPr>
          <w:rFonts w:hint="eastAsia"/>
        </w:rPr>
        <w:t>隐式对象</w:t>
      </w:r>
    </w:p>
    <w:p w:rsidR="00AD07C7" w:rsidRDefault="00AD07C7" w:rsidP="00AD07C7">
      <w:pPr>
        <w:pStyle w:val="ad"/>
      </w:pPr>
      <w:r>
        <w:rPr>
          <w:rFonts w:hint="eastAsia"/>
        </w:rPr>
        <w:t>getRequest</w:t>
      </w:r>
      <w:r>
        <w:rPr>
          <w:rFonts w:hint="eastAsia"/>
        </w:rPr>
        <w:t>方法返回</w:t>
      </w:r>
      <w:r>
        <w:rPr>
          <w:rFonts w:hint="eastAsia"/>
        </w:rPr>
        <w:t>request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AD07C7" w:rsidRDefault="00AD07C7" w:rsidP="00AD07C7">
      <w:pPr>
        <w:pStyle w:val="ad"/>
      </w:pPr>
      <w:r>
        <w:rPr>
          <w:rFonts w:hint="eastAsia"/>
        </w:rPr>
        <w:t>getResponse</w:t>
      </w:r>
      <w:r>
        <w:rPr>
          <w:rFonts w:hint="eastAsia"/>
        </w:rPr>
        <w:t>方法返回</w:t>
      </w:r>
      <w:r>
        <w:rPr>
          <w:rFonts w:hint="eastAsia"/>
        </w:rPr>
        <w:t>response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AD07C7" w:rsidRDefault="00AD07C7" w:rsidP="00AD07C7">
      <w:pPr>
        <w:pStyle w:val="ad"/>
      </w:pPr>
      <w:r>
        <w:rPr>
          <w:rFonts w:hint="eastAsia"/>
        </w:rPr>
        <w:t>getServletConfig</w:t>
      </w:r>
      <w:r>
        <w:rPr>
          <w:rFonts w:hint="eastAsia"/>
        </w:rPr>
        <w:t>方法返回</w:t>
      </w:r>
      <w:r>
        <w:rPr>
          <w:rFonts w:hint="eastAsia"/>
        </w:rPr>
        <w:t>config</w:t>
      </w:r>
      <w:r>
        <w:rPr>
          <w:rFonts w:hint="eastAsia"/>
        </w:rPr>
        <w:t>隐式对象</w:t>
      </w:r>
    </w:p>
    <w:p w:rsidR="00AD07C7" w:rsidRDefault="00AD07C7" w:rsidP="00AD07C7">
      <w:pPr>
        <w:pStyle w:val="ad"/>
      </w:pPr>
      <w:r>
        <w:rPr>
          <w:rFonts w:hint="eastAsia"/>
        </w:rPr>
        <w:lastRenderedPageBreak/>
        <w:t>getServletContext</w:t>
      </w:r>
      <w:r>
        <w:rPr>
          <w:rFonts w:hint="eastAsia"/>
        </w:rPr>
        <w:t>方法返回</w:t>
      </w:r>
      <w:r>
        <w:rPr>
          <w:rFonts w:hint="eastAsia"/>
        </w:rPr>
        <w:t>application</w:t>
      </w:r>
      <w:r>
        <w:rPr>
          <w:rFonts w:hint="eastAsia"/>
        </w:rPr>
        <w:t>隐式对象</w:t>
      </w:r>
    </w:p>
    <w:p w:rsidR="00AD07C7" w:rsidRDefault="00AD07C7" w:rsidP="00AD07C7">
      <w:pPr>
        <w:pStyle w:val="ad"/>
      </w:pPr>
      <w:r>
        <w:rPr>
          <w:rFonts w:hint="eastAsia"/>
        </w:rPr>
        <w:t>getSession</w:t>
      </w:r>
      <w:r>
        <w:rPr>
          <w:rFonts w:hint="eastAsia"/>
        </w:rPr>
        <w:t>方法返回</w:t>
      </w:r>
      <w:r>
        <w:rPr>
          <w:rFonts w:hint="eastAsia"/>
        </w:rPr>
        <w:t>session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AD07C7" w:rsidRDefault="00AD07C7" w:rsidP="00AD07C7">
      <w:pPr>
        <w:pStyle w:val="ad"/>
      </w:pPr>
      <w:r>
        <w:rPr>
          <w:rFonts w:hint="eastAsia"/>
        </w:rPr>
        <w:t>getOut</w:t>
      </w:r>
      <w:r>
        <w:rPr>
          <w:rFonts w:hint="eastAsia"/>
        </w:rPr>
        <w:t>方法返回</w:t>
      </w:r>
      <w:r>
        <w:rPr>
          <w:rFonts w:hint="eastAsia"/>
        </w:rPr>
        <w:t>out</w:t>
      </w:r>
      <w:r>
        <w:rPr>
          <w:rFonts w:hint="eastAsia"/>
        </w:rPr>
        <w:t>隐式对象</w:t>
      </w:r>
    </w:p>
    <w:p w:rsidR="00AD07C7" w:rsidRDefault="00AD07C7" w:rsidP="00AD07C7">
      <w:r>
        <w:rPr>
          <w:rFonts w:hint="eastAsia"/>
        </w:rPr>
        <w:t>(2)</w:t>
      </w:r>
      <w:r>
        <w:rPr>
          <w:rFonts w:hint="eastAsia"/>
        </w:rPr>
        <w:t>作为入口对象获取其他域中的数据</w:t>
      </w:r>
    </w:p>
    <w:p w:rsidR="00AD07C7" w:rsidRDefault="00AD07C7" w:rsidP="00AD07C7">
      <w:pPr>
        <w:pStyle w:val="ad"/>
      </w:pPr>
      <w:r>
        <w:rPr>
          <w:rFonts w:hint="eastAsia"/>
        </w:rPr>
        <w:t>pageContext</w:t>
      </w:r>
      <w:r>
        <w:rPr>
          <w:rFonts w:hint="eastAsia"/>
        </w:rPr>
        <w:t>操作所有域中属性的方法</w:t>
      </w:r>
    </w:p>
    <w:p w:rsidR="00AD07C7" w:rsidRDefault="00AD07C7" w:rsidP="00AD07C7">
      <w:pPr>
        <w:pStyle w:val="ad"/>
      </w:pPr>
      <w:r>
        <w:tab/>
      </w:r>
      <w:r>
        <w:tab/>
        <w:t>getAttribute(String</w:t>
      </w:r>
      <w:r>
        <w:rPr>
          <w:rFonts w:hint="eastAsia"/>
        </w:rPr>
        <w:t xml:space="preserve"> </w:t>
      </w:r>
      <w:r>
        <w:t>name,int</w:t>
      </w:r>
      <w:r>
        <w:rPr>
          <w:rFonts w:hint="eastAsia"/>
        </w:rPr>
        <w:t xml:space="preserve"> </w:t>
      </w:r>
      <w:r>
        <w:t>scope)</w:t>
      </w:r>
    </w:p>
    <w:p w:rsidR="00AD07C7" w:rsidRDefault="00AD07C7" w:rsidP="00AD07C7">
      <w:pPr>
        <w:pStyle w:val="ad"/>
      </w:pPr>
      <w:r>
        <w:tab/>
      </w:r>
      <w:r>
        <w:tab/>
        <w:t>setAttribute(String</w:t>
      </w:r>
      <w:r>
        <w:rPr>
          <w:rFonts w:hint="eastAsia"/>
        </w:rPr>
        <w:t xml:space="preserve"> </w:t>
      </w:r>
      <w:r>
        <w:t>name, Object</w:t>
      </w:r>
      <w:r>
        <w:rPr>
          <w:rFonts w:hint="eastAsia"/>
        </w:rPr>
        <w:t xml:space="preserve"> </w:t>
      </w:r>
      <w:r>
        <w:t>value,int</w:t>
      </w:r>
      <w:r>
        <w:rPr>
          <w:rFonts w:hint="eastAsia"/>
        </w:rPr>
        <w:t xml:space="preserve"> </w:t>
      </w:r>
      <w:r>
        <w:t>scope)</w:t>
      </w:r>
    </w:p>
    <w:p w:rsidR="00AD07C7" w:rsidRDefault="00AD07C7" w:rsidP="00AD07C7">
      <w:pPr>
        <w:pStyle w:val="ad"/>
      </w:pPr>
      <w:r>
        <w:t>removeAttribute(String</w:t>
      </w:r>
      <w:r>
        <w:rPr>
          <w:rFonts w:hint="eastAsia"/>
        </w:rPr>
        <w:t xml:space="preserve"> </w:t>
      </w:r>
      <w:r>
        <w:t>name,int</w:t>
      </w:r>
      <w:r>
        <w:rPr>
          <w:rFonts w:hint="eastAsia"/>
        </w:rPr>
        <w:t xml:space="preserve"> </w:t>
      </w:r>
      <w:r>
        <w:t>scope)</w:t>
      </w:r>
    </w:p>
    <w:p w:rsidR="00AD07C7" w:rsidRDefault="00AD07C7" w:rsidP="00AD07C7">
      <w:pPr>
        <w:pStyle w:val="ad"/>
      </w:pPr>
      <w:r>
        <w:tab/>
      </w:r>
      <w:r>
        <w:tab/>
      </w:r>
      <w:r>
        <w:rPr>
          <w:rFonts w:hint="eastAsia"/>
        </w:rPr>
        <w:t>其中</w:t>
      </w:r>
      <w:r>
        <w:rPr>
          <w:rFonts w:hint="eastAsia"/>
        </w:rPr>
        <w:t>pageContext</w:t>
      </w:r>
      <w:r>
        <w:rPr>
          <w:rFonts w:hint="eastAsia"/>
        </w:rPr>
        <w:t>中代表域的常量：</w:t>
      </w:r>
    </w:p>
    <w:p w:rsidR="00AD07C7" w:rsidRDefault="00AD07C7" w:rsidP="00AD07C7">
      <w:pPr>
        <w:pStyle w:val="ad"/>
      </w:pPr>
      <w:r>
        <w:tab/>
      </w:r>
      <w:r>
        <w:tab/>
      </w:r>
      <w:r>
        <w:tab/>
        <w:t>PageContext.APPLICATION_SCOPE</w:t>
      </w:r>
    </w:p>
    <w:p w:rsidR="00AD07C7" w:rsidRDefault="00AD07C7" w:rsidP="00AD07C7">
      <w:pPr>
        <w:pStyle w:val="ad"/>
      </w:pPr>
      <w:r>
        <w:tab/>
      </w:r>
      <w:r>
        <w:tab/>
      </w:r>
      <w:r>
        <w:tab/>
        <w:t>PageContext.SESSION_SCOPE</w:t>
      </w:r>
    </w:p>
    <w:p w:rsidR="00AD07C7" w:rsidRDefault="00AD07C7" w:rsidP="00AD07C7">
      <w:pPr>
        <w:pStyle w:val="ad"/>
      </w:pPr>
      <w:r>
        <w:tab/>
      </w:r>
      <w:r>
        <w:tab/>
      </w:r>
      <w:r>
        <w:tab/>
        <w:t>PageContext.REQUEST_SCOPE</w:t>
      </w:r>
    </w:p>
    <w:p w:rsidR="00AD07C7" w:rsidRDefault="00AD07C7" w:rsidP="00AD07C7">
      <w:pPr>
        <w:pStyle w:val="ad"/>
      </w:pPr>
      <w:r>
        <w:tab/>
      </w:r>
      <w:r>
        <w:tab/>
      </w:r>
      <w:r>
        <w:tab/>
        <w:t xml:space="preserve">PageContext.PAGE_SCOPE </w:t>
      </w:r>
    </w:p>
    <w:p w:rsidR="00AD07C7" w:rsidRDefault="00AD07C7" w:rsidP="00AD07C7">
      <w:pPr>
        <w:pStyle w:val="ad"/>
      </w:pPr>
      <w:r>
        <w:rPr>
          <w:rFonts w:hint="eastAsia"/>
        </w:rPr>
        <w:tab/>
        <w:t>findAttribute</w:t>
      </w:r>
      <w:r>
        <w:rPr>
          <w:rFonts w:hint="eastAsia"/>
        </w:rPr>
        <w:t>方法：</w:t>
      </w:r>
    </w:p>
    <w:p w:rsidR="00AD07C7" w:rsidRDefault="00AD07C7" w:rsidP="00AD07C7">
      <w:pPr>
        <w:pStyle w:val="ad"/>
      </w:pPr>
      <w:r>
        <w:rPr>
          <w:rFonts w:hint="eastAsia"/>
        </w:rPr>
        <w:t>在四大域中搜寻属性，搜寻的顺序是</w:t>
      </w:r>
      <w:r>
        <w:rPr>
          <w:rFonts w:hint="eastAsia"/>
        </w:rPr>
        <w:t>page</w:t>
      </w:r>
      <w:r>
        <w:rPr>
          <w:rFonts w:hint="eastAsia"/>
        </w:rPr>
        <w:t>域、</w:t>
      </w:r>
      <w:r>
        <w:rPr>
          <w:rFonts w:hint="eastAsia"/>
        </w:rPr>
        <w:t>request</w:t>
      </w:r>
      <w:r>
        <w:rPr>
          <w:rFonts w:hint="eastAsia"/>
        </w:rPr>
        <w:t>域、</w:t>
      </w:r>
      <w:r>
        <w:rPr>
          <w:rFonts w:hint="eastAsia"/>
        </w:rPr>
        <w:t>session</w:t>
      </w:r>
      <w:r>
        <w:rPr>
          <w:rFonts w:hint="eastAsia"/>
        </w:rPr>
        <w:t>域、</w:t>
      </w:r>
      <w:r>
        <w:rPr>
          <w:rFonts w:hint="eastAsia"/>
        </w:rPr>
        <w:t>application</w:t>
      </w:r>
      <w:r>
        <w:rPr>
          <w:rFonts w:hint="eastAsia"/>
        </w:rPr>
        <w:t>域，从小域到大域开始搜索，如果搜索到就直接获取该值，如果所有域中都找不到，返回一个</w:t>
      </w:r>
      <w:r>
        <w:rPr>
          <w:rFonts w:hint="eastAsia"/>
        </w:rPr>
        <w:t>null</w:t>
      </w:r>
    </w:p>
    <w:p w:rsidR="00AD07C7" w:rsidRDefault="00AD07C7" w:rsidP="00AD07C7">
      <w:r>
        <w:rPr>
          <w:rFonts w:hint="eastAsia"/>
        </w:rPr>
        <w:lastRenderedPageBreak/>
        <w:t>(3)</w:t>
      </w:r>
      <w:r>
        <w:rPr>
          <w:rFonts w:hint="eastAsia"/>
        </w:rPr>
        <w:t>作为域对象使用</w:t>
      </w:r>
    </w:p>
    <w:p w:rsidR="00AD07C7" w:rsidRDefault="00AD07C7" w:rsidP="00AD07C7">
      <w:r>
        <w:rPr>
          <w:rFonts w:hint="eastAsia"/>
        </w:rPr>
        <w:tab/>
      </w:r>
      <w:r>
        <w:rPr>
          <w:rFonts w:hint="eastAsia"/>
        </w:rPr>
        <w:t>作用的范围：真个</w:t>
      </w:r>
      <w:r>
        <w:rPr>
          <w:rFonts w:hint="eastAsia"/>
        </w:rPr>
        <w:t>jsp</w:t>
      </w:r>
      <w:r>
        <w:rPr>
          <w:rFonts w:hint="eastAsia"/>
        </w:rPr>
        <w:t>页面，是四大作用域中最小的一个。</w:t>
      </w:r>
    </w:p>
    <w:p w:rsidR="00AD07C7" w:rsidRDefault="00AD07C7" w:rsidP="00AD07C7">
      <w:r>
        <w:rPr>
          <w:rFonts w:hint="eastAsia"/>
        </w:rPr>
        <w:tab/>
      </w:r>
      <w:r>
        <w:rPr>
          <w:rFonts w:hint="eastAsia"/>
        </w:rPr>
        <w:t>生命周期：当对</w:t>
      </w:r>
      <w:r>
        <w:rPr>
          <w:rFonts w:hint="eastAsia"/>
        </w:rPr>
        <w:t>jsp</w:t>
      </w:r>
      <w:r>
        <w:rPr>
          <w:rFonts w:hint="eastAsia"/>
        </w:rPr>
        <w:t>的请求开始时生成，当响应结束时销毁。</w:t>
      </w:r>
    </w:p>
    <w:p w:rsidR="00AD07C7" w:rsidRDefault="00AD07C7" w:rsidP="00AD07C7">
      <w:r>
        <w:rPr>
          <w:rFonts w:hint="eastAsia"/>
        </w:rPr>
        <w:tab/>
      </w:r>
      <w:r>
        <w:rPr>
          <w:rFonts w:hint="eastAsia"/>
        </w:rPr>
        <w:t>作用：在</w:t>
      </w:r>
      <w:r>
        <w:rPr>
          <w:rFonts w:hint="eastAsia"/>
        </w:rPr>
        <w:t>jsp</w:t>
      </w:r>
      <w:r>
        <w:rPr>
          <w:rFonts w:hint="eastAsia"/>
        </w:rPr>
        <w:t>页面范围内共享数据</w:t>
      </w:r>
    </w:p>
    <w:p w:rsidR="00AD07C7" w:rsidRDefault="00AD07C7" w:rsidP="00AD07C7"/>
    <w:p w:rsidR="00AD07C7" w:rsidRDefault="00AD07C7" w:rsidP="00AD07C7">
      <w:r>
        <w:rPr>
          <w:rFonts w:hint="eastAsia"/>
        </w:rPr>
        <w:t>(4)</w:t>
      </w:r>
      <w:r>
        <w:rPr>
          <w:rFonts w:hint="eastAsia"/>
        </w:rPr>
        <w:t>跳转到其他资源</w:t>
      </w:r>
    </w:p>
    <w:p w:rsidR="00580927" w:rsidRDefault="00AD07C7" w:rsidP="00AD07C7">
      <w:pPr>
        <w:pStyle w:val="ad"/>
      </w:pPr>
      <w:r>
        <w:rPr>
          <w:rFonts w:hint="eastAsia"/>
        </w:rPr>
        <w:tab/>
      </w:r>
      <w:r>
        <w:rPr>
          <w:rFonts w:hint="eastAsia"/>
        </w:rPr>
        <w:t>其身上提供了</w:t>
      </w:r>
      <w:r>
        <w:rPr>
          <w:rFonts w:hint="eastAsia"/>
        </w:rPr>
        <w:t>forward</w:t>
      </w:r>
      <w:r>
        <w:rPr>
          <w:rFonts w:hint="eastAsia"/>
        </w:rPr>
        <w:t>和</w:t>
      </w:r>
      <w:r>
        <w:rPr>
          <w:rFonts w:hint="eastAsia"/>
        </w:rPr>
        <w:t>include</w:t>
      </w:r>
      <w:r>
        <w:rPr>
          <w:rFonts w:hint="eastAsia"/>
        </w:rPr>
        <w:t>方法，简化重定向和转发的操作</w:t>
      </w:r>
    </w:p>
    <w:p w:rsidR="005F3338" w:rsidRDefault="003702C1">
      <w:pPr>
        <w:pStyle w:val="1"/>
        <w:numPr>
          <w:ilvl w:val="0"/>
          <w:numId w:val="1"/>
        </w:numPr>
        <w:ind w:left="845"/>
      </w:pPr>
      <w:r>
        <w:rPr>
          <w:rFonts w:hint="eastAsia"/>
        </w:rPr>
        <w:lastRenderedPageBreak/>
        <w:t>el</w:t>
      </w:r>
      <w:r>
        <w:rPr>
          <w:rFonts w:hint="eastAsia"/>
        </w:rPr>
        <w:t>表达式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EL</w:t>
      </w:r>
      <w:r>
        <w:rPr>
          <w:rFonts w:hint="eastAsia"/>
        </w:rPr>
        <w:t>概述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EL</w:t>
      </w:r>
      <w:r>
        <w:rPr>
          <w:rFonts w:hint="eastAsia"/>
        </w:rPr>
        <w:t>概述</w:t>
      </w:r>
    </w:p>
    <w:p w:rsidR="005F3338" w:rsidRDefault="003702C1">
      <w:r>
        <w:rPr>
          <w:rFonts w:hint="eastAsia"/>
        </w:rPr>
        <w:t xml:space="preserve">EL </w:t>
      </w:r>
      <w:r>
        <w:rPr>
          <w:rFonts w:hint="eastAsia"/>
        </w:rPr>
        <w:t>全名为</w:t>
      </w:r>
      <w:r>
        <w:rPr>
          <w:rFonts w:hint="eastAsia"/>
        </w:rPr>
        <w:t>Expression Language</w:t>
      </w:r>
      <w:r>
        <w:rPr>
          <w:rFonts w:hint="eastAsia"/>
        </w:rPr>
        <w:t>，用来替代</w:t>
      </w:r>
      <w:r>
        <w:rPr>
          <w:rFonts w:hint="eastAsia"/>
        </w:rPr>
        <w:t>&lt;%=  %&gt;</w:t>
      </w:r>
      <w:r>
        <w:rPr>
          <w:rFonts w:hint="eastAsia"/>
        </w:rPr>
        <w:t>脚本表达式。</w:t>
      </w:r>
    </w:p>
    <w:p w:rsidR="005F3338" w:rsidRDefault="003702C1">
      <w:r>
        <w:rPr>
          <w:rFonts w:hint="eastAsia"/>
        </w:rPr>
        <w:t>在</w:t>
      </w:r>
      <w:r>
        <w:rPr>
          <w:rFonts w:hint="eastAsia"/>
        </w:rPr>
        <w:t>j2ee1.4</w:t>
      </w:r>
      <w:r>
        <w:rPr>
          <w:rFonts w:hint="eastAsia"/>
        </w:rPr>
        <w:t>以前默认是不支持</w:t>
      </w:r>
      <w:r>
        <w:rPr>
          <w:rFonts w:hint="eastAsia"/>
        </w:rPr>
        <w:t>el</w:t>
      </w:r>
      <w:r>
        <w:rPr>
          <w:rFonts w:hint="eastAsia"/>
        </w:rPr>
        <w:t>，如果需要需要指定</w:t>
      </w:r>
      <w:r>
        <w:rPr>
          <w:rFonts w:hint="eastAsia"/>
        </w:rPr>
        <w:t>page</w:t>
      </w:r>
      <w:r>
        <w:rPr>
          <w:rFonts w:hint="eastAsia"/>
        </w:rPr>
        <w:t>指令</w:t>
      </w:r>
      <w:r>
        <w:rPr>
          <w:rFonts w:hint="eastAsia"/>
        </w:rPr>
        <w:t>[isELIgnored="true | false" ]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J2EE4.0</w:t>
      </w:r>
      <w:r>
        <w:rPr>
          <w:rFonts w:hint="eastAsia"/>
        </w:rPr>
        <w:t>后默认支持</w:t>
      </w:r>
      <w:r>
        <w:rPr>
          <w:rFonts w:hint="eastAsia"/>
        </w:rPr>
        <w:t>el</w:t>
      </w:r>
    </w:p>
    <w:p w:rsidR="005F3338" w:rsidRDefault="003702C1">
      <w:r>
        <w:rPr>
          <w:rFonts w:hint="eastAsia"/>
        </w:rPr>
        <w:t>EL</w:t>
      </w:r>
      <w:r>
        <w:rPr>
          <w:rFonts w:hint="eastAsia"/>
        </w:rPr>
        <w:t>具有获取数据、执行运算、获取常用开发对象、调用</w:t>
      </w:r>
      <w:r>
        <w:rPr>
          <w:rFonts w:hint="eastAsia"/>
        </w:rPr>
        <w:t>java</w:t>
      </w:r>
      <w:r>
        <w:rPr>
          <w:rFonts w:hint="eastAsia"/>
        </w:rPr>
        <w:t>方法这四方面的功能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获取数据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获取常量</w:t>
      </w:r>
    </w:p>
    <w:p w:rsidR="005F3338" w:rsidRDefault="003702C1">
      <w:r>
        <w:t>E</w:t>
      </w:r>
      <w:r>
        <w:rPr>
          <w:rFonts w:hint="eastAsia"/>
        </w:rPr>
        <w:t>L</w:t>
      </w:r>
      <w:r>
        <w:rPr>
          <w:rFonts w:hint="eastAsia"/>
        </w:rPr>
        <w:t>支持数据、字符串、布尔类型的常量</w:t>
      </w:r>
    </w:p>
    <w:p w:rsidR="005F3338" w:rsidRDefault="003702C1">
      <w:pPr>
        <w:pStyle w:val="ad"/>
      </w:pPr>
      <w:r>
        <w:rPr>
          <w:rFonts w:hint="eastAsia"/>
        </w:rPr>
        <w:t>${23}</w:t>
      </w:r>
    </w:p>
    <w:p w:rsidR="005F3338" w:rsidRDefault="003702C1">
      <w:pPr>
        <w:pStyle w:val="ad"/>
      </w:pPr>
      <w:r>
        <w:rPr>
          <w:rFonts w:hint="eastAsia"/>
        </w:rPr>
        <w:t>${</w:t>
      </w:r>
      <w:r>
        <w:t>“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>}</w:t>
      </w:r>
    </w:p>
    <w:p w:rsidR="005F3338" w:rsidRDefault="003702C1">
      <w:pPr>
        <w:pStyle w:val="ad"/>
      </w:pPr>
      <w:r>
        <w:rPr>
          <w:rFonts w:hint="eastAsia"/>
        </w:rPr>
        <w:t>${true}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获取变量：在四大作用域中搜寻属性</w:t>
      </w:r>
    </w:p>
    <w:p w:rsidR="005F3338" w:rsidRDefault="003702C1">
      <w:pPr>
        <w:pStyle w:val="ad"/>
      </w:pPr>
      <w:r>
        <w:rPr>
          <w:rFonts w:hint="eastAsia"/>
        </w:rPr>
        <w:t>${propName}</w:t>
      </w:r>
      <w:r>
        <w:rPr>
          <w:rFonts w:hint="eastAsia"/>
        </w:rPr>
        <w:t>在四个域中搜寻</w:t>
      </w:r>
      <w:r>
        <w:rPr>
          <w:rFonts w:hint="eastAsia"/>
        </w:rPr>
        <w:t>proName</w:t>
      </w:r>
      <w:r>
        <w:rPr>
          <w:rFonts w:hint="eastAsia"/>
        </w:rPr>
        <w:t>属性，输出该值到输出流中</w:t>
      </w:r>
    </w:p>
    <w:p w:rsidR="005F3338" w:rsidRDefault="003702C1">
      <w:pPr>
        <w:pStyle w:val="ad"/>
      </w:pPr>
      <w:r>
        <w:rPr>
          <w:rFonts w:hint="eastAsia"/>
        </w:rPr>
        <w:t>搜寻域的顺序为由小到大。</w:t>
      </w:r>
    </w:p>
    <w:p w:rsidR="005F3338" w:rsidRDefault="003702C1">
      <w:pPr>
        <w:pStyle w:val="ad"/>
      </w:pPr>
      <w:r>
        <w:rPr>
          <w:rFonts w:hint="eastAsia"/>
        </w:rPr>
        <w:t>如果四大域中都搜寻不到，则什么都不输出。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获取变量：获取指定域中的属性</w:t>
      </w:r>
    </w:p>
    <w:p w:rsidR="005F3338" w:rsidRDefault="003702C1">
      <w:pPr>
        <w:pStyle w:val="ad"/>
      </w:pPr>
      <w:r>
        <w:rPr>
          <w:rFonts w:hint="eastAsia"/>
        </w:rPr>
        <w:t>${pageScope/requestScope/sessionScope/applicationScope.proName}</w:t>
      </w:r>
    </w:p>
    <w:p w:rsidR="005F3338" w:rsidRDefault="003702C1">
      <w:pPr>
        <w:pStyle w:val="ad"/>
      </w:pPr>
      <w:r>
        <w:rPr>
          <w:rFonts w:hint="eastAsia"/>
        </w:rPr>
        <w:t>获取指定域中的属性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获取变量：获取数组中的数据</w:t>
      </w:r>
    </w:p>
    <w:p w:rsidR="005F3338" w:rsidRDefault="003702C1">
      <w:pPr>
        <w:pStyle w:val="ad"/>
      </w:pPr>
      <w:r>
        <w:rPr>
          <w:rFonts w:hint="eastAsia"/>
        </w:rPr>
        <w:t>${attr[0]}</w:t>
      </w:r>
      <w:r>
        <w:rPr>
          <w:rFonts w:hint="eastAsia"/>
        </w:rPr>
        <w:t>获取域中的数组的指定元素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获取变量：获取集合中的数据</w:t>
      </w:r>
      <w:r>
        <w:rPr>
          <w:rFonts w:hint="eastAsia"/>
        </w:rPr>
        <w:tab/>
      </w:r>
    </w:p>
    <w:p w:rsidR="005F3338" w:rsidRDefault="003702C1">
      <w:pPr>
        <w:pStyle w:val="ad"/>
      </w:pPr>
      <w:r>
        <w:rPr>
          <w:rFonts w:hint="eastAsia"/>
        </w:rPr>
        <w:t>${list[0]}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中的指定位置元素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获取变量：获取</w:t>
      </w:r>
      <w:r>
        <w:rPr>
          <w:rFonts w:hint="eastAsia"/>
        </w:rPr>
        <w:t>map</w:t>
      </w:r>
      <w:r>
        <w:rPr>
          <w:rFonts w:hint="eastAsia"/>
        </w:rPr>
        <w:t>中的数据</w:t>
      </w:r>
      <w:r>
        <w:rPr>
          <w:rFonts w:hint="eastAsia"/>
        </w:rPr>
        <w:tab/>
      </w:r>
    </w:p>
    <w:p w:rsidR="005F3338" w:rsidRDefault="003702C1">
      <w:pPr>
        <w:pStyle w:val="ad"/>
      </w:pPr>
      <w:r>
        <w:rPr>
          <w:rFonts w:hint="eastAsia"/>
        </w:rPr>
        <w:t>${map.keyName}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中指定键的值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获取变量：获取</w:t>
      </w:r>
      <w:r>
        <w:rPr>
          <w:rFonts w:hint="eastAsia"/>
        </w:rPr>
        <w:t>javabean</w:t>
      </w:r>
      <w:r>
        <w:rPr>
          <w:rFonts w:hint="eastAsia"/>
        </w:rPr>
        <w:t>属性</w:t>
      </w:r>
    </w:p>
    <w:p w:rsidR="005F3338" w:rsidRDefault="003702C1">
      <w:pPr>
        <w:pStyle w:val="ad"/>
      </w:pPr>
      <w:r>
        <w:rPr>
          <w:rFonts w:hint="eastAsia"/>
        </w:rPr>
        <w:t>${bean.propName}</w:t>
      </w:r>
      <w:r>
        <w:rPr>
          <w:rFonts w:hint="eastAsia"/>
        </w:rPr>
        <w:t>获取</w:t>
      </w:r>
      <w:r>
        <w:rPr>
          <w:rFonts w:hint="eastAsia"/>
        </w:rPr>
        <w:t>javaBean</w:t>
      </w:r>
      <w:r>
        <w:rPr>
          <w:rFonts w:hint="eastAsia"/>
        </w:rPr>
        <w:t>的属性，可以认为是调用了</w:t>
      </w:r>
      <w:r>
        <w:rPr>
          <w:rFonts w:hint="eastAsia"/>
        </w:rPr>
        <w:t>javaBean</w:t>
      </w:r>
      <w:r>
        <w:rPr>
          <w:rFonts w:hint="eastAsia"/>
        </w:rPr>
        <w:t>的</w:t>
      </w:r>
      <w:r>
        <w:rPr>
          <w:rFonts w:hint="eastAsia"/>
        </w:rPr>
        <w:t>getXXX</w:t>
      </w:r>
      <w:r>
        <w:rPr>
          <w:rFonts w:hint="eastAsia"/>
        </w:rPr>
        <w:t>方法，</w:t>
      </w:r>
    </w:p>
    <w:p w:rsidR="005F3338" w:rsidRDefault="003702C1">
      <w:r>
        <w:rPr>
          <w:rFonts w:hint="eastAsia"/>
        </w:rPr>
        <w:t>最重要的一个应用场景：</w:t>
      </w:r>
    </w:p>
    <w:p w:rsidR="005F3338" w:rsidRDefault="003702C1">
      <w:r>
        <w:rPr>
          <w:rFonts w:hint="eastAsia"/>
        </w:rPr>
        <w:t>在写路径的时候最好不要把</w:t>
      </w:r>
      <w:r>
        <w:rPr>
          <w:rFonts w:hint="eastAsia"/>
        </w:rPr>
        <w:t>web</w:t>
      </w:r>
      <w:r>
        <w:rPr>
          <w:rFonts w:hint="eastAsia"/>
        </w:rPr>
        <w:t>应用名称写死，</w:t>
      </w:r>
      <w:r>
        <w:rPr>
          <w:rFonts w:hint="eastAsia"/>
        </w:rPr>
        <w:t>java</w:t>
      </w:r>
      <w:r>
        <w:rPr>
          <w:rFonts w:hint="eastAsia"/>
        </w:rPr>
        <w:t>中应该用</w:t>
      </w:r>
      <w:r>
        <w:rPr>
          <w:rFonts w:hint="eastAsia"/>
        </w:rPr>
        <w:t>request.getContextPath</w:t>
      </w:r>
      <w:r>
        <w:rPr>
          <w:rFonts w:hint="eastAsia"/>
        </w:rPr>
        <w:t>去获取，</w:t>
      </w:r>
      <w:r>
        <w:rPr>
          <w:rFonts w:hint="eastAsia"/>
        </w:rPr>
        <w:t>jsp</w:t>
      </w:r>
      <w:r>
        <w:rPr>
          <w:rFonts w:hint="eastAsia"/>
        </w:rPr>
        <w:t>中就用</w:t>
      </w:r>
      <w:r>
        <w:rPr>
          <w:rFonts w:hint="eastAsia"/>
        </w:rPr>
        <w:t>el</w:t>
      </w:r>
      <w:r>
        <w:rPr>
          <w:rFonts w:hint="eastAsia"/>
        </w:rPr>
        <w:t>获取：</w:t>
      </w:r>
    </w:p>
    <w:p w:rsidR="005F3338" w:rsidRDefault="003702C1">
      <w:pPr>
        <w:pStyle w:val="ad"/>
      </w:pPr>
      <w:r>
        <w:rPr>
          <w:rFonts w:hint="eastAsia"/>
        </w:rPr>
        <w:t>${pageContext.request.contextPth}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获取数据细节</w:t>
      </w:r>
    </w:p>
    <w:p w:rsidR="005F3338" w:rsidRDefault="003702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[]</w:t>
      </w:r>
      <w:r>
        <w:rPr>
          <w:rFonts w:hint="eastAsia"/>
        </w:rPr>
        <w:t>区别：使用点的地方都可以用中括号，如果属性名是数字或包含特殊符号（</w:t>
      </w:r>
      <w:r>
        <w:rPr>
          <w:rFonts w:hint="eastAsia"/>
        </w:rPr>
        <w:t>.-</w:t>
      </w:r>
      <w:r>
        <w:rPr>
          <w:rFonts w:hint="eastAsia"/>
        </w:rPr>
        <w:t>）就必须使用中括号。例子：</w:t>
      </w:r>
      <w:r>
        <w:rPr>
          <w:rFonts w:hint="eastAsia"/>
        </w:rPr>
        <w:t>${map["first.name"]}</w:t>
      </w:r>
    </w:p>
    <w:p w:rsidR="005F3338" w:rsidRDefault="003702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EL</w:t>
      </w:r>
      <w:r>
        <w:rPr>
          <w:rFonts w:hint="eastAsia"/>
        </w:rPr>
        <w:t>只能获取不能设置</w:t>
      </w:r>
    </w:p>
    <w:p w:rsidR="005F3338" w:rsidRDefault="003702C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EL</w:t>
      </w:r>
      <w:r>
        <w:rPr>
          <w:rFonts w:hint="eastAsia"/>
        </w:rPr>
        <w:t>只能获取不能遍历</w:t>
      </w:r>
      <w:r>
        <w:tab/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进行简单运算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算数运算</w:t>
      </w:r>
    </w:p>
    <w:p w:rsidR="005F3338" w:rsidRDefault="003702C1">
      <w:pPr>
        <w:pStyle w:val="ad"/>
      </w:pPr>
      <w:r>
        <w:rPr>
          <w:rFonts w:hint="eastAsia"/>
        </w:rPr>
        <w:t>${3+2}</w:t>
      </w:r>
    </w:p>
    <w:p w:rsidR="005F3338" w:rsidRDefault="003702C1">
      <w:pPr>
        <w:pStyle w:val="ad"/>
      </w:pPr>
      <w:r>
        <w:rPr>
          <w:rFonts w:hint="eastAsia"/>
        </w:rPr>
        <w:t>${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+2}</w:t>
      </w:r>
    </w:p>
    <w:p w:rsidR="005F3338" w:rsidRDefault="003702C1">
      <w:pPr>
        <w:pStyle w:val="ad"/>
      </w:pPr>
      <w:r>
        <w:rPr>
          <w:rFonts w:hint="eastAsia"/>
        </w:rPr>
        <w:t>${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+2}</w:t>
      </w:r>
    </w:p>
    <w:p w:rsidR="005F3338" w:rsidRDefault="003702C1">
      <w:pPr>
        <w:pStyle w:val="ad"/>
      </w:pPr>
      <w:r>
        <w:rPr>
          <w:rFonts w:hint="eastAsia"/>
        </w:rPr>
        <w:t>${1</w:t>
      </w:r>
      <w:r>
        <w:t>+”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}</w:t>
      </w:r>
    </w:p>
    <w:p w:rsidR="005F3338" w:rsidRDefault="003702C1">
      <w:r>
        <w:rPr>
          <w:rFonts w:hint="eastAsia"/>
        </w:rPr>
        <w:t>所有参与元算的元素都会被转成数字，如果不能转就报错，空元素参与运算当作没参与。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关系运算：</w:t>
      </w:r>
    </w:p>
    <w:p w:rsidR="005F3338" w:rsidRDefault="003702C1">
      <w:r>
        <w:rPr>
          <w:rFonts w:hint="eastAsia"/>
        </w:rPr>
        <w:t>如图</w:t>
      </w:r>
      <w:r>
        <w:rPr>
          <w:rFonts w:hint="eastAsia"/>
        </w:rPr>
        <w:t>-2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图片 1" o:spid="_x0000_i1026" type="#_x0000_t75" style="width:6in;height:117.75pt">
            <v:imagedata r:id="rId9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</w:t>
      </w:r>
    </w:p>
    <w:p w:rsidR="005F3338" w:rsidRDefault="003702C1">
      <w:pPr>
        <w:pStyle w:val="ad"/>
      </w:pPr>
      <w:r>
        <w:rPr>
          <w:rFonts w:hint="eastAsia"/>
        </w:rPr>
        <w:t xml:space="preserve">${3 &gt; 2}  </w:t>
      </w:r>
    </w:p>
    <w:p w:rsidR="005F3338" w:rsidRDefault="003702C1">
      <w:pPr>
        <w:pStyle w:val="ad"/>
      </w:pPr>
      <w:r>
        <w:rPr>
          <w:rFonts w:hint="eastAsia"/>
        </w:rPr>
        <w:t>${3 gt 2}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逻辑运算</w:t>
      </w:r>
      <w:r>
        <w:rPr>
          <w:rFonts w:hint="eastAsia"/>
        </w:rPr>
        <w:t>:</w:t>
      </w:r>
    </w:p>
    <w:p w:rsidR="005F3338" w:rsidRDefault="003702C1">
      <w:r>
        <w:rPr>
          <w:rFonts w:hint="eastAsia"/>
        </w:rPr>
        <w:t>如图</w:t>
      </w:r>
      <w:r>
        <w:rPr>
          <w:rFonts w:hint="eastAsia"/>
        </w:rPr>
        <w:t>-3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27" type="#_x0000_t75" style="width:6in;height:81.75pt">
            <v:imagedata r:id="rId10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-3</w:t>
      </w:r>
    </w:p>
    <w:p w:rsidR="005F3338" w:rsidRDefault="003702C1">
      <w:pPr>
        <w:pStyle w:val="ad"/>
      </w:pPr>
      <w:r>
        <w:rPr>
          <w:rFonts w:hint="eastAsia"/>
        </w:rPr>
        <w:lastRenderedPageBreak/>
        <w:t>${3&gt;2 &amp;&amp; 4&gt;5}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t>E</w:t>
      </w:r>
      <w:r>
        <w:rPr>
          <w:rFonts w:hint="eastAsia"/>
        </w:rPr>
        <w:t>mpty</w:t>
      </w:r>
      <w:r>
        <w:rPr>
          <w:rFonts w:hint="eastAsia"/>
        </w:rPr>
        <w:t>运算符</w:t>
      </w:r>
    </w:p>
    <w:p w:rsidR="005F3338" w:rsidRDefault="003702C1">
      <w:r>
        <w:rPr>
          <w:rFonts w:hint="eastAsia"/>
        </w:rPr>
        <w:t>empty/not empty</w:t>
      </w:r>
      <w:r>
        <w:rPr>
          <w:rFonts w:hint="eastAsia"/>
        </w:rPr>
        <w:t>判断对象是否为</w:t>
      </w:r>
      <w:r>
        <w:rPr>
          <w:rFonts w:hint="eastAsia"/>
        </w:rPr>
        <w:t>null</w:t>
      </w:r>
      <w:r>
        <w:rPr>
          <w:rFonts w:hint="eastAsia"/>
        </w:rPr>
        <w:t>，判断集合是否为空</w:t>
      </w:r>
      <w:r>
        <w:rPr>
          <w:rFonts w:hint="eastAsia"/>
        </w:rPr>
        <w:t>,</w:t>
      </w:r>
      <w:r>
        <w:rPr>
          <w:rFonts w:hint="eastAsia"/>
        </w:rPr>
        <w:t>数组长度是否为</w:t>
      </w:r>
      <w:r>
        <w:rPr>
          <w:rFonts w:hint="eastAsia"/>
        </w:rPr>
        <w:t>0</w:t>
      </w:r>
      <w:r>
        <w:rPr>
          <w:rFonts w:hint="eastAsia"/>
        </w:rPr>
        <w:t>，判断字符串是否为空串，判断域中是否没有任何属性。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三元表达式</w:t>
      </w:r>
      <w:r>
        <w:rPr>
          <w:rFonts w:hint="eastAsia"/>
        </w:rPr>
        <w:t xml:space="preserve"> </w:t>
      </w:r>
    </w:p>
    <w:p w:rsidR="005F3338" w:rsidRDefault="003702C1">
      <w:pPr>
        <w:pStyle w:val="ad"/>
      </w:pPr>
      <w:r>
        <w:rPr>
          <w:rFonts w:hint="eastAsia"/>
        </w:rPr>
        <w:t>${name == null ? "</w:t>
      </w:r>
      <w:r>
        <w:rPr>
          <w:rFonts w:hint="eastAsia"/>
        </w:rPr>
        <w:t>张三</w:t>
      </w:r>
      <w:r>
        <w:rPr>
          <w:rFonts w:hint="eastAsia"/>
        </w:rPr>
        <w:t>" : name;}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开发常用对象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EL</w:t>
      </w:r>
      <w:r>
        <w:rPr>
          <w:rFonts w:hint="eastAsia"/>
        </w:rPr>
        <w:t>的内置对象</w:t>
      </w:r>
    </w:p>
    <w:p w:rsidR="005F3338" w:rsidRDefault="003702C1">
      <w:r>
        <w:t>E</w:t>
      </w:r>
      <w:r>
        <w:rPr>
          <w:rFonts w:hint="eastAsia"/>
        </w:rPr>
        <w:t>l</w:t>
      </w:r>
      <w:r>
        <w:rPr>
          <w:rFonts w:hint="eastAsia"/>
        </w:rPr>
        <w:t>中预先定义了</w:t>
      </w:r>
      <w:r>
        <w:rPr>
          <w:rFonts w:hint="eastAsia"/>
        </w:rPr>
        <w:t>11</w:t>
      </w:r>
      <w:r>
        <w:rPr>
          <w:rFonts w:hint="eastAsia"/>
        </w:rPr>
        <w:t>个内置对象，不需要提前存入域中个，可以直接在</w:t>
      </w:r>
      <w:r>
        <w:rPr>
          <w:rFonts w:hint="eastAsia"/>
        </w:rPr>
        <w:t>el</w:t>
      </w:r>
      <w:r>
        <w:rPr>
          <w:rFonts w:hint="eastAsia"/>
        </w:rPr>
        <w:t>使用。</w:t>
      </w:r>
    </w:p>
    <w:p w:rsidR="005F3338" w:rsidRDefault="003702C1">
      <w:r>
        <w:rPr>
          <w:rFonts w:hint="eastAsia"/>
        </w:rPr>
        <w:lastRenderedPageBreak/>
        <w:t>如图</w:t>
      </w:r>
      <w:r>
        <w:rPr>
          <w:rFonts w:hint="eastAsia"/>
        </w:rPr>
        <w:t>-4</w:t>
      </w:r>
      <w:r>
        <w:rPr>
          <w:rFonts w:hint="eastAsia"/>
        </w:rPr>
        <w:t>、图</w:t>
      </w:r>
      <w:r>
        <w:rPr>
          <w:rFonts w:hint="eastAsia"/>
        </w:rPr>
        <w:t>-5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28" type="#_x0000_t75" style="width:6in;height:171.75pt">
            <v:imagedata r:id="rId11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-4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29" type="#_x0000_t75" style="width:6in;height:219pt">
            <v:imagedata r:id="rId12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-5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pageContext</w:t>
      </w:r>
    </w:p>
    <w:p w:rsidR="005F3338" w:rsidRDefault="003702C1">
      <w:r>
        <w:rPr>
          <w:rFonts w:hint="eastAsia"/>
        </w:rPr>
        <w:t>代表</w:t>
      </w:r>
      <w:r>
        <w:rPr>
          <w:rFonts w:hint="eastAsia"/>
        </w:rPr>
        <w:t>pageContext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通过他可以获取其他八大隐式对象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四大作用域中域属性组成的</w:t>
      </w:r>
      <w:r>
        <w:rPr>
          <w:rFonts w:hint="eastAsia"/>
        </w:rPr>
        <w:t>map</w:t>
      </w:r>
    </w:p>
    <w:p w:rsidR="005F3338" w:rsidRDefault="003702C1">
      <w:pPr>
        <w:pStyle w:val="ad"/>
      </w:pPr>
      <w:r>
        <w:rPr>
          <w:rFonts w:hint="eastAsia"/>
        </w:rPr>
        <w:t>pageScope</w:t>
      </w:r>
      <w:r>
        <w:rPr>
          <w:rFonts w:hint="eastAsia"/>
        </w:rPr>
        <w:t>：代表</w:t>
      </w:r>
      <w:r>
        <w:rPr>
          <w:rFonts w:hint="eastAsia"/>
        </w:rPr>
        <w:t>page</w:t>
      </w:r>
      <w:r>
        <w:rPr>
          <w:rFonts w:hint="eastAsia"/>
        </w:rPr>
        <w:t>域，可以用来获取</w:t>
      </w:r>
      <w:r>
        <w:rPr>
          <w:rFonts w:hint="eastAsia"/>
        </w:rPr>
        <w:t>page</w:t>
      </w:r>
      <w:r>
        <w:rPr>
          <w:rFonts w:hint="eastAsia"/>
        </w:rPr>
        <w:t>域中的属性</w:t>
      </w:r>
    </w:p>
    <w:p w:rsidR="005F3338" w:rsidRDefault="003702C1">
      <w:pPr>
        <w:pStyle w:val="ad"/>
      </w:pPr>
      <w:r>
        <w:rPr>
          <w:rFonts w:hint="eastAsia"/>
        </w:rPr>
        <w:lastRenderedPageBreak/>
        <w:t>reqeustScope</w:t>
      </w:r>
      <w:r>
        <w:rPr>
          <w:rFonts w:hint="eastAsia"/>
        </w:rPr>
        <w:t>：代表</w:t>
      </w:r>
      <w:r>
        <w:rPr>
          <w:rFonts w:hint="eastAsia"/>
        </w:rPr>
        <w:t>reqeust</w:t>
      </w:r>
      <w:r>
        <w:rPr>
          <w:rFonts w:hint="eastAsia"/>
        </w:rPr>
        <w:t>域，可以用来获取</w:t>
      </w:r>
      <w:r>
        <w:rPr>
          <w:rFonts w:hint="eastAsia"/>
        </w:rPr>
        <w:t>reqeust</w:t>
      </w:r>
      <w:r>
        <w:rPr>
          <w:rFonts w:hint="eastAsia"/>
        </w:rPr>
        <w:t>域中的属性</w:t>
      </w:r>
    </w:p>
    <w:p w:rsidR="005F3338" w:rsidRDefault="003702C1">
      <w:pPr>
        <w:pStyle w:val="ad"/>
      </w:pPr>
      <w:r>
        <w:rPr>
          <w:rFonts w:hint="eastAsia"/>
        </w:rPr>
        <w:t>sessionScope</w:t>
      </w:r>
      <w:r>
        <w:rPr>
          <w:rFonts w:hint="eastAsia"/>
        </w:rPr>
        <w:t>：代表</w:t>
      </w:r>
      <w:r>
        <w:rPr>
          <w:rFonts w:hint="eastAsia"/>
        </w:rPr>
        <w:t>session</w:t>
      </w:r>
      <w:r>
        <w:rPr>
          <w:rFonts w:hint="eastAsia"/>
        </w:rPr>
        <w:t>域，可以用来获取</w:t>
      </w:r>
      <w:r>
        <w:rPr>
          <w:rFonts w:hint="eastAsia"/>
        </w:rPr>
        <w:t>session</w:t>
      </w:r>
      <w:r>
        <w:rPr>
          <w:rFonts w:hint="eastAsia"/>
        </w:rPr>
        <w:t>域中的属性</w:t>
      </w:r>
    </w:p>
    <w:p w:rsidR="005F3338" w:rsidRDefault="003702C1">
      <w:pPr>
        <w:pStyle w:val="ad"/>
      </w:pPr>
      <w:r>
        <w:rPr>
          <w:rFonts w:hint="eastAsia"/>
        </w:rPr>
        <w:t>applicationScope</w:t>
      </w:r>
      <w:r>
        <w:rPr>
          <w:rFonts w:hint="eastAsia"/>
        </w:rPr>
        <w:t>：代表</w:t>
      </w:r>
      <w:r>
        <w:rPr>
          <w:rFonts w:hint="eastAsia"/>
        </w:rPr>
        <w:t>application</w:t>
      </w:r>
      <w:r>
        <w:rPr>
          <w:rFonts w:hint="eastAsia"/>
        </w:rPr>
        <w:t>域，可以用来获取</w:t>
      </w:r>
      <w:r>
        <w:rPr>
          <w:rFonts w:hint="eastAsia"/>
        </w:rPr>
        <w:t>application</w:t>
      </w:r>
      <w:r>
        <w:rPr>
          <w:rFonts w:hint="eastAsia"/>
        </w:rPr>
        <w:t>域中的属性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请求参数组成的</w:t>
      </w:r>
      <w:r>
        <w:rPr>
          <w:rFonts w:hint="eastAsia"/>
        </w:rPr>
        <w:t>map</w:t>
      </w:r>
    </w:p>
    <w:p w:rsidR="005F3338" w:rsidRDefault="003702C1">
      <w:r>
        <w:rPr>
          <w:rFonts w:hint="eastAsia"/>
        </w:rPr>
        <w:t xml:space="preserve">param </w:t>
      </w:r>
      <w:r>
        <w:rPr>
          <w:rFonts w:hint="eastAsia"/>
        </w:rPr>
        <w:t>代表请求参数组成的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>${param.userName}</w:t>
      </w:r>
    </w:p>
    <w:p w:rsidR="005F3338" w:rsidRDefault="003702C1">
      <w:r>
        <w:rPr>
          <w:rFonts w:hint="eastAsia"/>
        </w:rPr>
        <w:t xml:space="preserve">paramValues </w:t>
      </w:r>
      <w:r>
        <w:rPr>
          <w:rFonts w:hint="eastAsia"/>
        </w:rPr>
        <w:t>代表请求参宿组成的</w:t>
      </w:r>
      <w:r>
        <w:rPr>
          <w:rFonts w:hint="eastAsia"/>
        </w:rPr>
        <w:t>map</w:t>
      </w:r>
      <w:r>
        <w:rPr>
          <w:rFonts w:hint="eastAsia"/>
        </w:rPr>
        <w:t>集合，但是此集合的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String[]</w:t>
      </w:r>
      <w:r>
        <w:rPr>
          <w:rFonts w:hint="eastAsia"/>
        </w:rPr>
        <w:t>，用来获取一名多值的</w:t>
      </w:r>
      <w:r>
        <w:rPr>
          <w:rFonts w:hint="eastAsia"/>
        </w:rPr>
        <w:t>param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请求头组成的</w:t>
      </w:r>
      <w:r>
        <w:rPr>
          <w:rFonts w:hint="eastAsia"/>
        </w:rPr>
        <w:t>map</w:t>
      </w:r>
    </w:p>
    <w:p w:rsidR="005F3338" w:rsidRDefault="003702C1">
      <w:r>
        <w:rPr>
          <w:rFonts w:hint="eastAsia"/>
        </w:rPr>
        <w:t xml:space="preserve">header </w:t>
      </w:r>
      <w:r>
        <w:rPr>
          <w:rFonts w:hint="eastAsia"/>
        </w:rPr>
        <w:t>获取请求头组成的</w:t>
      </w:r>
      <w:r>
        <w:rPr>
          <w:rFonts w:hint="eastAsia"/>
        </w:rPr>
        <w:t>map</w:t>
      </w:r>
    </w:p>
    <w:p w:rsidR="005F3338" w:rsidRDefault="003702C1">
      <w:r>
        <w:rPr>
          <w:rFonts w:hint="eastAsia"/>
        </w:rPr>
        <w:t xml:space="preserve">headerValues </w:t>
      </w:r>
      <w:r>
        <w:rPr>
          <w:rFonts w:hint="eastAsia"/>
        </w:rPr>
        <w:t>获取请求头组成的</w:t>
      </w:r>
      <w:r>
        <w:rPr>
          <w:rFonts w:hint="eastAsia"/>
        </w:rPr>
        <w:t>map</w:t>
      </w:r>
      <w:r>
        <w:rPr>
          <w:rFonts w:hint="eastAsia"/>
        </w:rPr>
        <w:t>但是</w:t>
      </w:r>
      <w:r>
        <w:rPr>
          <w:rFonts w:hint="eastAsia"/>
        </w:rPr>
        <w:t>value</w:t>
      </w:r>
      <w:r>
        <w:rPr>
          <w:rFonts w:hint="eastAsia"/>
        </w:rPr>
        <w:t>是一个</w:t>
      </w:r>
      <w:r>
        <w:rPr>
          <w:rFonts w:hint="eastAsia"/>
        </w:rPr>
        <w:t>String[]</w:t>
      </w:r>
      <w:r>
        <w:rPr>
          <w:rFonts w:hint="eastAsia"/>
        </w:rPr>
        <w:t>，用来获取一名多值的</w:t>
      </w:r>
      <w:r>
        <w:rPr>
          <w:rFonts w:hint="eastAsia"/>
        </w:rPr>
        <w:t>head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所有</w:t>
      </w:r>
      <w:r>
        <w:rPr>
          <w:rFonts w:hint="eastAsia"/>
        </w:rPr>
        <w:t>cookie</w:t>
      </w:r>
      <w:r>
        <w:rPr>
          <w:rFonts w:hint="eastAsia"/>
        </w:rPr>
        <w:t>信息组成的</w:t>
      </w:r>
      <w:r>
        <w:rPr>
          <w:rFonts w:hint="eastAsia"/>
        </w:rPr>
        <w:t>map</w:t>
      </w:r>
    </w:p>
    <w:p w:rsidR="005F3338" w:rsidRDefault="003702C1">
      <w:r>
        <w:rPr>
          <w:rFonts w:hint="eastAsia"/>
        </w:rPr>
        <w:t xml:space="preserve">cookie </w:t>
      </w:r>
      <w:r>
        <w:rPr>
          <w:rFonts w:hint="eastAsia"/>
        </w:rPr>
        <w:t>：获取</w:t>
      </w:r>
      <w:r>
        <w:rPr>
          <w:rFonts w:hint="eastAsia"/>
        </w:rPr>
        <w:t>cookie</w:t>
      </w:r>
      <w:r>
        <w:rPr>
          <w:rFonts w:hint="eastAsia"/>
        </w:rPr>
        <w:t>组成的</w:t>
      </w:r>
      <w:r>
        <w:rPr>
          <w:rFonts w:hint="eastAsia"/>
        </w:rPr>
        <w:t>map</w:t>
      </w:r>
      <w:r>
        <w:rPr>
          <w:rFonts w:hint="eastAsia"/>
        </w:rPr>
        <w:t>对象，键为</w:t>
      </w:r>
      <w:r>
        <w:rPr>
          <w:rFonts w:hint="eastAsia"/>
        </w:rPr>
        <w:t>cookie</w:t>
      </w:r>
      <w:r>
        <w:rPr>
          <w:rFonts w:hint="eastAsia"/>
        </w:rPr>
        <w:t>的名，值为</w:t>
      </w:r>
      <w:r>
        <w:rPr>
          <w:rFonts w:hint="eastAsia"/>
        </w:rPr>
        <w:t>Cookie</w:t>
      </w:r>
      <w:r>
        <w:rPr>
          <w:rFonts w:hint="eastAsia"/>
        </w:rPr>
        <w:t>对象。</w:t>
      </w:r>
    </w:p>
    <w:p w:rsidR="005F3338" w:rsidRDefault="003702C1">
      <w:pPr>
        <w:pStyle w:val="ad"/>
      </w:pPr>
      <w:r>
        <w:rPr>
          <w:rFonts w:hint="eastAsia"/>
        </w:rPr>
        <w:t>${cookie.cookieName.cookieValue}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web</w:t>
      </w:r>
      <w:r>
        <w:rPr>
          <w:rFonts w:hint="eastAsia"/>
        </w:rPr>
        <w:t>应用初始化参数组成的</w:t>
      </w:r>
      <w:r>
        <w:rPr>
          <w:rFonts w:hint="eastAsia"/>
        </w:rPr>
        <w:t>map</w:t>
      </w:r>
    </w:p>
    <w:p w:rsidR="005F3338" w:rsidRDefault="003702C1">
      <w:r>
        <w:rPr>
          <w:rFonts w:hint="eastAsia"/>
        </w:rPr>
        <w:t xml:space="preserve">initParam </w:t>
      </w:r>
      <w:r>
        <w:rPr>
          <w:rFonts w:hint="eastAsia"/>
        </w:rPr>
        <w:t>以</w:t>
      </w:r>
      <w:r>
        <w:rPr>
          <w:rFonts w:hint="eastAsia"/>
        </w:rPr>
        <w:t>map</w:t>
      </w:r>
      <w:r>
        <w:rPr>
          <w:rFonts w:hint="eastAsia"/>
        </w:rPr>
        <w:t>封装的</w:t>
      </w:r>
      <w:r>
        <w:rPr>
          <w:rFonts w:hint="eastAsia"/>
        </w:rPr>
        <w:t>web.xml</w:t>
      </w:r>
      <w:r>
        <w:rPr>
          <w:rFonts w:hint="eastAsia"/>
        </w:rPr>
        <w:t>中配置的整个</w:t>
      </w:r>
      <w:r>
        <w:rPr>
          <w:rFonts w:hint="eastAsia"/>
        </w:rPr>
        <w:t>web</w:t>
      </w:r>
      <w:r>
        <w:rPr>
          <w:rFonts w:hint="eastAsia"/>
        </w:rPr>
        <w:t>应用的初始化参数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:rsidR="005F3338" w:rsidRDefault="003702C1">
      <w:r>
        <w:rPr>
          <w:rFonts w:hint="eastAsia"/>
        </w:rPr>
        <w:t>略。</w:t>
      </w:r>
    </w:p>
    <w:p w:rsidR="005F3338" w:rsidRDefault="003702C1">
      <w:pPr>
        <w:pStyle w:val="1"/>
        <w:numPr>
          <w:ilvl w:val="0"/>
          <w:numId w:val="1"/>
        </w:numPr>
        <w:ind w:left="845"/>
      </w:pPr>
      <w:r>
        <w:rPr>
          <w:rFonts w:hint="eastAsia"/>
        </w:rPr>
        <w:lastRenderedPageBreak/>
        <w:t>JSTL</w:t>
      </w:r>
      <w:r>
        <w:rPr>
          <w:rFonts w:hint="eastAsia"/>
        </w:rPr>
        <w:t>标签库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JSTL</w:t>
      </w:r>
      <w:r>
        <w:rPr>
          <w:rFonts w:hint="eastAsia"/>
        </w:rPr>
        <w:t>标签库概述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JSTL</w:t>
      </w:r>
      <w:r>
        <w:rPr>
          <w:rFonts w:hint="eastAsia"/>
        </w:rPr>
        <w:t>标签库概述</w:t>
      </w:r>
    </w:p>
    <w:p w:rsidR="005F3338" w:rsidRDefault="003702C1">
      <w:r>
        <w:rPr>
          <w:rFonts w:hint="eastAsia"/>
        </w:rPr>
        <w:t>JSTL</w:t>
      </w:r>
      <w:r>
        <w:rPr>
          <w:rFonts w:hint="eastAsia"/>
        </w:rPr>
        <w:t>全称为</w:t>
      </w:r>
      <w:r>
        <w:t>JavaServer Pages Standard Tag Library</w:t>
      </w:r>
    </w:p>
    <w:p w:rsidR="005F3338" w:rsidRDefault="003702C1">
      <w:r>
        <w:rPr>
          <w:rFonts w:hint="eastAsia"/>
        </w:rPr>
        <w:t>由</w:t>
      </w:r>
      <w:r>
        <w:rPr>
          <w:rFonts w:hint="eastAsia"/>
        </w:rPr>
        <w:t>JCP</w:t>
      </w:r>
      <w:r>
        <w:rPr>
          <w:rFonts w:hint="eastAsia"/>
        </w:rPr>
        <w:t>（</w:t>
      </w:r>
      <w:r>
        <w:rPr>
          <w:rFonts w:hint="eastAsia"/>
        </w:rPr>
        <w:t>Java Community Process</w:t>
      </w:r>
      <w:r>
        <w:rPr>
          <w:rFonts w:hint="eastAsia"/>
        </w:rPr>
        <w:t>）指定标准</w:t>
      </w:r>
    </w:p>
    <w:p w:rsidR="005F3338" w:rsidRDefault="003702C1">
      <w:r>
        <w:rPr>
          <w:rFonts w:hint="eastAsia"/>
        </w:rPr>
        <w:t>是提供给</w:t>
      </w:r>
      <w:r>
        <w:rPr>
          <w:rFonts w:hint="eastAsia"/>
        </w:rPr>
        <w:t xml:space="preserve"> Java Web </w:t>
      </w:r>
      <w:r>
        <w:rPr>
          <w:rFonts w:hint="eastAsia"/>
        </w:rPr>
        <w:t>开发人员一个标准通用的标签函数库</w:t>
      </w:r>
    </w:p>
    <w:p w:rsidR="005F3338" w:rsidRDefault="003702C1">
      <w:r>
        <w:rPr>
          <w:rFonts w:hint="eastAsia"/>
        </w:rPr>
        <w:t>可以和</w:t>
      </w:r>
      <w:r>
        <w:rPr>
          <w:rFonts w:hint="eastAsia"/>
        </w:rPr>
        <w:t xml:space="preserve"> EL </w:t>
      </w:r>
      <w:r>
        <w:rPr>
          <w:rFonts w:hint="eastAsia"/>
        </w:rPr>
        <w:t>配合来取代传统直接在页面上嵌入</w:t>
      </w:r>
      <w:r>
        <w:rPr>
          <w:rFonts w:hint="eastAsia"/>
        </w:rPr>
        <w:t xml:space="preserve"> Java </w:t>
      </w:r>
      <w:r>
        <w:rPr>
          <w:rFonts w:hint="eastAsia"/>
        </w:rPr>
        <w:t>程序（</w:t>
      </w:r>
      <w:r>
        <w:rPr>
          <w:rFonts w:hint="eastAsia"/>
        </w:rPr>
        <w:t>Scripting</w:t>
      </w:r>
      <w:r>
        <w:rPr>
          <w:rFonts w:hint="eastAsia"/>
        </w:rPr>
        <w:t>）的做法，以提高程序可读性、维护性和方便性</w:t>
      </w:r>
    </w:p>
    <w:p w:rsidR="005F3338" w:rsidRDefault="003702C1">
      <w:r>
        <w:rPr>
          <w:rFonts w:hint="eastAsia"/>
        </w:rPr>
        <w:lastRenderedPageBreak/>
        <w:t>在</w:t>
      </w:r>
      <w:r>
        <w:rPr>
          <w:rFonts w:hint="eastAsia"/>
        </w:rPr>
        <w:t>javaee4.0</w:t>
      </w:r>
      <w:r>
        <w:rPr>
          <w:rFonts w:hint="eastAsia"/>
        </w:rPr>
        <w:t>需要导入</w:t>
      </w:r>
      <w:r>
        <w:rPr>
          <w:rFonts w:hint="eastAsia"/>
        </w:rPr>
        <w:t>JSTL</w:t>
      </w:r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包，在</w:t>
      </w:r>
      <w:r>
        <w:rPr>
          <w:rFonts w:hint="eastAsia"/>
        </w:rPr>
        <w:t>javaee5.0</w:t>
      </w:r>
      <w:r>
        <w:rPr>
          <w:rFonts w:hint="eastAsia"/>
        </w:rPr>
        <w:t>开始，默认已经包含了此</w:t>
      </w:r>
      <w:r>
        <w:rPr>
          <w:rFonts w:hint="eastAsia"/>
        </w:rPr>
        <w:t>jar</w:t>
      </w:r>
      <w:r>
        <w:rPr>
          <w:rFonts w:hint="eastAsia"/>
        </w:rPr>
        <w:t>包。还要需要用</w:t>
      </w:r>
      <w:r>
        <w:rPr>
          <w:rFonts w:hint="eastAsia"/>
        </w:rPr>
        <w:t>&lt;%@taglib%&gt;</w:t>
      </w:r>
      <w:r>
        <w:rPr>
          <w:rFonts w:hint="eastAsia"/>
        </w:rPr>
        <w:t>指令引入标签库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JSTL</w:t>
      </w:r>
      <w:r>
        <w:rPr>
          <w:rFonts w:hint="eastAsia"/>
        </w:rPr>
        <w:t>标签库子库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JSTL</w:t>
      </w:r>
      <w:r>
        <w:rPr>
          <w:rFonts w:hint="eastAsia"/>
        </w:rPr>
        <w:t>标签库子库</w:t>
      </w:r>
    </w:p>
    <w:p w:rsidR="005F3338" w:rsidRDefault="003702C1">
      <w:r>
        <w:rPr>
          <w:rFonts w:hint="eastAsia"/>
        </w:rPr>
        <w:t>核心标签库</w:t>
      </w:r>
      <w:r>
        <w:rPr>
          <w:rFonts w:hint="eastAsia"/>
        </w:rPr>
        <w:t xml:space="preserve"> (core)  --- c</w:t>
      </w:r>
    </w:p>
    <w:p w:rsidR="005F3338" w:rsidRDefault="003702C1">
      <w:r>
        <w:rPr>
          <w:rFonts w:hint="eastAsia"/>
        </w:rPr>
        <w:t>国际化标签</w:t>
      </w:r>
      <w:r>
        <w:rPr>
          <w:rFonts w:hint="eastAsia"/>
        </w:rPr>
        <w:t xml:space="preserve"> fmt</w:t>
      </w:r>
    </w:p>
    <w:p w:rsidR="005F3338" w:rsidRDefault="003702C1">
      <w:r>
        <w:rPr>
          <w:rFonts w:hint="eastAsia"/>
        </w:rPr>
        <w:t>数据库标签</w:t>
      </w:r>
      <w:r>
        <w:rPr>
          <w:rFonts w:hint="eastAsia"/>
        </w:rPr>
        <w:t xml:space="preserve"> sql --Servlet</w:t>
      </w:r>
    </w:p>
    <w:p w:rsidR="005F3338" w:rsidRDefault="003702C1">
      <w:r>
        <w:rPr>
          <w:rFonts w:hint="eastAsia"/>
        </w:rPr>
        <w:t>XML</w:t>
      </w:r>
      <w:r>
        <w:rPr>
          <w:rFonts w:hint="eastAsia"/>
        </w:rPr>
        <w:t>标签</w:t>
      </w:r>
      <w:r>
        <w:rPr>
          <w:rFonts w:hint="eastAsia"/>
        </w:rPr>
        <w:t xml:space="preserve">  xml</w:t>
      </w:r>
    </w:p>
    <w:p w:rsidR="005F3338" w:rsidRDefault="003702C1">
      <w:r>
        <w:rPr>
          <w:rFonts w:hint="eastAsia"/>
        </w:rPr>
        <w:t>JSTL</w:t>
      </w:r>
      <w:r>
        <w:rPr>
          <w:rFonts w:hint="eastAsia"/>
        </w:rPr>
        <w:t>函数</w:t>
      </w:r>
      <w:r>
        <w:rPr>
          <w:rFonts w:hint="eastAsia"/>
        </w:rPr>
        <w:t>(EL</w:t>
      </w:r>
      <w:r>
        <w:rPr>
          <w:rFonts w:hint="eastAsia"/>
        </w:rPr>
        <w:t>函数</w:t>
      </w:r>
      <w:r>
        <w:rPr>
          <w:rFonts w:hint="eastAsia"/>
        </w:rPr>
        <w:t>) el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JSTL</w:t>
      </w:r>
      <w:r>
        <w:rPr>
          <w:rFonts w:hint="eastAsia"/>
        </w:rPr>
        <w:t>核心标签库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 xml:space="preserve">&lt;c:out&gt; </w:t>
      </w:r>
    </w:p>
    <w:p w:rsidR="00530652" w:rsidRPr="00530652" w:rsidRDefault="00B60DD7" w:rsidP="00530652">
      <w:r>
        <w:rPr>
          <w:noProof/>
        </w:rPr>
        <w:pict>
          <v:shape id="_x0000_i1030" type="#_x0000_t75" style="width:409.5pt;height:127.5pt;visibility:visible;mso-wrap-style:square">
            <v:imagedata r:id="rId13" o:title=""/>
          </v:shape>
        </w:pict>
      </w:r>
    </w:p>
    <w:p w:rsidR="005F3338" w:rsidRDefault="003702C1">
      <w:pPr>
        <w:pStyle w:val="ad"/>
        <w:ind w:left="400"/>
      </w:pPr>
      <w:r>
        <w:rPr>
          <w:rFonts w:hint="eastAsia"/>
        </w:rPr>
        <w:t>输出固定值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&lt;c:out value="Hello c out~"/&gt;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输出变量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&lt;c:out value="${m}"/&gt;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转义</w:t>
      </w:r>
      <w:r>
        <w:rPr>
          <w:rFonts w:hint="eastAsia"/>
        </w:rPr>
        <w:t>html,</w:t>
      </w:r>
      <w:r>
        <w:rPr>
          <w:rFonts w:hint="eastAsia"/>
        </w:rPr>
        <w:t>默认为转义，可以设置</w:t>
      </w:r>
      <w:r>
        <w:rPr>
          <w:rFonts w:hint="eastAsia"/>
        </w:rPr>
        <w:t>escapeXml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，禁止转义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&lt;c:out value="&lt;a href='#'&gt;link&lt;/a&gt;" escapeXml="false"/&gt;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允许输出默认值，如果给定值不存在，输出默认值</w:t>
      </w:r>
      <w:r>
        <w:rPr>
          <w:rFonts w:hint="eastAsia"/>
        </w:rPr>
        <w:cr/>
      </w:r>
      <w:r>
        <w:rPr>
          <w:rFonts w:hint="eastAsia"/>
        </w:rPr>
        <w:lastRenderedPageBreak/>
        <w:tab/>
      </w:r>
      <w:r>
        <w:rPr>
          <w:rFonts w:hint="eastAsia"/>
        </w:rPr>
        <w:tab/>
        <w:t>&lt;c:out value="${city}" default="</w:t>
      </w:r>
      <w:r>
        <w:rPr>
          <w:rFonts w:hint="eastAsia"/>
        </w:rPr>
        <w:t>北京</w:t>
      </w:r>
      <w:r>
        <w:rPr>
          <w:rFonts w:hint="eastAsia"/>
        </w:rPr>
        <w:t>"/&gt;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&lt;c:set&gt;</w:t>
      </w:r>
    </w:p>
    <w:p w:rsidR="005F3338" w:rsidRDefault="003702C1">
      <w:r>
        <w:rPr>
          <w:rFonts w:hint="eastAsia"/>
        </w:rPr>
        <w:t>如图</w:t>
      </w:r>
      <w:r>
        <w:rPr>
          <w:rFonts w:hint="eastAsia"/>
        </w:rPr>
        <w:t>-7</w:t>
      </w:r>
      <w:r>
        <w:rPr>
          <w:rFonts w:hint="eastAsia"/>
        </w:rPr>
        <w:t>所示：</w:t>
      </w:r>
    </w:p>
    <w:p w:rsidR="005F3338" w:rsidRPr="00664D0E" w:rsidRDefault="00B60DD7" w:rsidP="00664D0E">
      <w:pPr>
        <w:pStyle w:val="ae"/>
        <w:spacing w:before="156" w:after="156"/>
        <w:ind w:firstLine="360"/>
      </w:pPr>
      <w:r>
        <w:pict w14:anchorId="41FEBDE6">
          <v:shape id="_x0000_i1031" type="#_x0000_t75" style="width:402pt;height:147.75pt;mso-left-percent:-10001;mso-top-percent:-10001;mso-position-horizontal:absolute;mso-position-horizontal-relative:char;mso-position-vertical:absolute;mso-position-vertical-relative:line;mso-left-percent:-10001;mso-top-percent:-10001">
            <v:imagedata r:id="rId14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-7</w:t>
      </w:r>
    </w:p>
    <w:p w:rsidR="005F3338" w:rsidRDefault="003702C1">
      <w:r>
        <w:rPr>
          <w:rFonts w:hint="eastAsia"/>
        </w:rPr>
        <w:t>标签用于把某一个对象存在指定的域范围内，或者设置</w:t>
      </w:r>
      <w:r>
        <w:rPr>
          <w:rFonts w:hint="eastAsia"/>
        </w:rPr>
        <w:t>Web</w:t>
      </w:r>
      <w:r>
        <w:rPr>
          <w:rFonts w:hint="eastAsia"/>
        </w:rPr>
        <w:t>域中的</w:t>
      </w:r>
      <w:r>
        <w:rPr>
          <w:rFonts w:hint="eastAsia"/>
        </w:rPr>
        <w:t>java.util.Map</w:t>
      </w:r>
      <w:r>
        <w:rPr>
          <w:rFonts w:hint="eastAsia"/>
        </w:rPr>
        <w:t>类型的属性对象或</w:t>
      </w:r>
      <w:r>
        <w:rPr>
          <w:rFonts w:hint="eastAsia"/>
        </w:rPr>
        <w:t>JavaBean</w:t>
      </w:r>
      <w:r>
        <w:rPr>
          <w:rFonts w:hint="eastAsia"/>
        </w:rPr>
        <w:t>类型的属性对象的</w:t>
      </w:r>
      <w:r>
        <w:rPr>
          <w:rFonts w:hint="eastAsia"/>
        </w:rPr>
        <w:tab/>
      </w:r>
      <w:r>
        <w:rPr>
          <w:rFonts w:hint="eastAsia"/>
        </w:rPr>
        <w:t>属性。</w:t>
      </w:r>
    </w:p>
    <w:p w:rsidR="005F3338" w:rsidRDefault="003702C1">
      <w:pPr>
        <w:rPr>
          <w:rStyle w:val="Char1"/>
        </w:rPr>
      </w:pPr>
      <w:r>
        <w:rPr>
          <w:rFonts w:hint="eastAsia"/>
        </w:rPr>
        <w:t>在指定域中增加、修改属性</w:t>
      </w:r>
      <w:r>
        <w:rPr>
          <w:rFonts w:hint="eastAsia"/>
        </w:rPr>
        <w:cr/>
      </w:r>
      <w:r>
        <w:rPr>
          <w:rStyle w:val="Char1"/>
          <w:rFonts w:hint="eastAsia"/>
        </w:rPr>
        <w:tab/>
      </w:r>
      <w:r>
        <w:rPr>
          <w:rStyle w:val="Char1"/>
          <w:rFonts w:hint="eastAsia"/>
        </w:rPr>
        <w:tab/>
        <w:t>&lt;c:set var="name" value="value" scope="page"/&gt;</w:t>
      </w:r>
      <w:r>
        <w:rPr>
          <w:rStyle w:val="Char1"/>
          <w:rFonts w:hint="eastAsia"/>
        </w:rPr>
        <w:cr/>
      </w:r>
      <w:r>
        <w:rPr>
          <w:rFonts w:hint="eastAsia"/>
        </w:rPr>
        <w:lastRenderedPageBreak/>
        <w:tab/>
      </w:r>
      <w:r>
        <w:rPr>
          <w:rFonts w:hint="eastAsia"/>
        </w:rPr>
        <w:t>设置一个保存在四个范围的</w:t>
      </w:r>
      <w:r>
        <w:rPr>
          <w:rFonts w:hint="eastAsia"/>
        </w:rPr>
        <w:t>java</w:t>
      </w:r>
      <w:r>
        <w:rPr>
          <w:rFonts w:hint="eastAsia"/>
        </w:rPr>
        <w:t>对象的属性值，</w:t>
      </w:r>
      <w:r>
        <w:rPr>
          <w:rFonts w:hint="eastAsia"/>
        </w:rPr>
        <w:t>cset</w:t>
      </w:r>
      <w:r>
        <w:rPr>
          <w:rFonts w:hint="eastAsia"/>
        </w:rPr>
        <w:t>不能设置对象进域，但是可以更改域中对象的属性</w:t>
      </w:r>
      <w:r>
        <w:rPr>
          <w:rFonts w:hint="eastAsia"/>
        </w:rPr>
        <w:cr/>
      </w:r>
      <w:r>
        <w:rPr>
          <w:rStyle w:val="Char1"/>
          <w:rFonts w:hint="eastAsia"/>
        </w:rPr>
        <w:tab/>
      </w:r>
      <w:r>
        <w:rPr>
          <w:rStyle w:val="Char1"/>
          <w:rFonts w:hint="eastAsia"/>
        </w:rPr>
        <w:tab/>
        <w:t>&lt;c:set targe="${person}" property="name" value="lisi"/&gt;</w:t>
      </w:r>
      <w:r>
        <w:rPr>
          <w:rStyle w:val="Char1"/>
          <w:rFonts w:hint="eastAsia"/>
        </w:rPr>
        <w:tab/>
        <w:t xml:space="preserve">  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&lt;c:remove&gt;</w:t>
      </w:r>
    </w:p>
    <w:p w:rsidR="005F3338" w:rsidRDefault="003702C1">
      <w:r>
        <w:rPr>
          <w:rFonts w:hint="eastAsia"/>
        </w:rPr>
        <w:t>标签用于删除各种</w:t>
      </w:r>
      <w:r>
        <w:rPr>
          <w:rFonts w:hint="eastAsia"/>
        </w:rPr>
        <w:t>Web</w:t>
      </w:r>
      <w:r>
        <w:rPr>
          <w:rFonts w:hint="eastAsia"/>
        </w:rPr>
        <w:t>域中的属性</w:t>
      </w:r>
    </w:p>
    <w:p w:rsidR="005F3338" w:rsidRDefault="003702C1">
      <w:pPr>
        <w:pStyle w:val="ad"/>
      </w:pPr>
      <w:r>
        <w:t xml:space="preserve">&lt;c:remove var="varName" </w:t>
      </w:r>
      <w:r>
        <w:tab/>
      </w:r>
      <w:r>
        <w:cr/>
      </w:r>
      <w:r>
        <w:tab/>
      </w:r>
      <w:r>
        <w:tab/>
      </w:r>
      <w:r>
        <w:tab/>
        <w:t>[scope="{page|request|session|application}"] /&gt;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&lt;c:catch&gt;</w:t>
      </w:r>
    </w:p>
    <w:p w:rsidR="005F3338" w:rsidRDefault="003702C1">
      <w:pPr>
        <w:ind w:left="420" w:firstLineChars="0" w:firstLine="0"/>
      </w:pPr>
      <w:r>
        <w:rPr>
          <w:rFonts w:hint="eastAsia"/>
        </w:rPr>
        <w:t>标签用于捕获嵌套在标签体中的内容抛出的异常，其语法格式如下：</w:t>
      </w:r>
    </w:p>
    <w:p w:rsidR="003F7C9F" w:rsidRDefault="003F7C9F" w:rsidP="003F7C9F">
      <w:pPr>
        <w:pStyle w:val="ad"/>
      </w:pPr>
      <w:r>
        <w:t>&lt;c:catch var="e"&gt;</w:t>
      </w:r>
    </w:p>
    <w:p w:rsidR="003F7C9F" w:rsidRDefault="003F7C9F" w:rsidP="003F7C9F">
      <w:pPr>
        <w:pStyle w:val="ad"/>
      </w:pPr>
      <w:r>
        <w:t xml:space="preserve">   &lt;%=1/0 %&gt;</w:t>
      </w:r>
    </w:p>
    <w:p w:rsidR="003F7C9F" w:rsidRDefault="003F7C9F" w:rsidP="003F7C9F">
      <w:pPr>
        <w:pStyle w:val="ad"/>
      </w:pPr>
      <w:r>
        <w:t xml:space="preserve">   &lt;/c:catch&gt;</w:t>
      </w:r>
    </w:p>
    <w:p w:rsidR="005F3338" w:rsidRDefault="003F7C9F" w:rsidP="003F7C9F">
      <w:pPr>
        <w:pStyle w:val="ad"/>
      </w:pPr>
      <w:r>
        <w:t xml:space="preserve">   ${e.message}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&lt;c:if&gt;</w:t>
      </w:r>
    </w:p>
    <w:p w:rsidR="005F3338" w:rsidRDefault="003702C1">
      <w:r>
        <w:rPr>
          <w:rFonts w:hint="eastAsia"/>
        </w:rPr>
        <w:t>如图</w:t>
      </w:r>
      <w:r>
        <w:rPr>
          <w:rFonts w:hint="eastAsia"/>
        </w:rPr>
        <w:t>-8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32" type="#_x0000_t75" style="width:432.75pt;height:200.25pt">
            <v:imagedata r:id="rId15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-8</w:t>
      </w:r>
    </w:p>
    <w:p w:rsidR="005F3338" w:rsidRDefault="003702C1">
      <w:pPr>
        <w:rPr>
          <w:bCs/>
          <w:szCs w:val="32"/>
        </w:rPr>
      </w:pPr>
      <w:r>
        <w:rPr>
          <w:rFonts w:hint="eastAsia"/>
        </w:rPr>
        <w:t>此标签可以构造简单的“</w:t>
      </w:r>
      <w:r>
        <w:rPr>
          <w:rFonts w:hint="eastAsia"/>
        </w:rPr>
        <w:t>if-then</w:t>
      </w:r>
      <w:r>
        <w:rPr>
          <w:rFonts w:hint="eastAsia"/>
        </w:rPr>
        <w:t>”结构的条件表达式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&lt;c:choose&gt;</w:t>
      </w:r>
    </w:p>
    <w:p w:rsidR="005F3338" w:rsidRDefault="003702C1">
      <w:r>
        <w:rPr>
          <w:rFonts w:hint="eastAsia"/>
        </w:rPr>
        <w:t>标签用于指定多个条件选择的组合边界，它必须与</w:t>
      </w:r>
      <w:r>
        <w:rPr>
          <w:rFonts w:hint="eastAsia"/>
        </w:rPr>
        <w:t>&lt;c:when&gt;</w:t>
      </w:r>
      <w:r>
        <w:rPr>
          <w:rFonts w:hint="eastAsia"/>
        </w:rPr>
        <w:t>和</w:t>
      </w:r>
      <w:r>
        <w:rPr>
          <w:rFonts w:hint="eastAsia"/>
        </w:rPr>
        <w:t>&lt;c:otherwise&gt;</w:t>
      </w:r>
      <w:r>
        <w:rPr>
          <w:rFonts w:hint="eastAsia"/>
        </w:rPr>
        <w:t>标签一起</w:t>
      </w:r>
      <w:r>
        <w:rPr>
          <w:rFonts w:hint="eastAsia"/>
        </w:rPr>
        <w:lastRenderedPageBreak/>
        <w:t>使用。使用</w:t>
      </w:r>
      <w:r>
        <w:rPr>
          <w:rFonts w:hint="eastAsia"/>
        </w:rPr>
        <w:t>&lt;c:choose&gt;</w:t>
      </w:r>
      <w:r>
        <w:rPr>
          <w:rFonts w:hint="eastAsia"/>
        </w:rPr>
        <w:t>，</w:t>
      </w:r>
      <w:r>
        <w:rPr>
          <w:rFonts w:hint="eastAsia"/>
        </w:rPr>
        <w:t>&lt;c:when&gt;</w:t>
      </w:r>
      <w:r>
        <w:rPr>
          <w:rFonts w:hint="eastAsia"/>
        </w:rPr>
        <w:t>和</w:t>
      </w:r>
      <w:r>
        <w:rPr>
          <w:rFonts w:hint="eastAsia"/>
        </w:rPr>
        <w:t>&lt;c:otherwise&gt;</w:t>
      </w:r>
      <w:r>
        <w:rPr>
          <w:rFonts w:hint="eastAsia"/>
        </w:rPr>
        <w:t>三个标签，可以构造类似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if-else if-else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的复杂条件判断结构。</w:t>
      </w:r>
    </w:p>
    <w:p w:rsidR="005F3338" w:rsidRDefault="003702C1">
      <w:pPr>
        <w:pStyle w:val="ad"/>
      </w:pPr>
      <w:r>
        <w:rPr>
          <w:rFonts w:hint="eastAsia"/>
        </w:rPr>
        <w:t>&lt;c:choose&gt;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&lt;c:when test="${weekday==1}"&gt;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星期一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&lt;/c:when&gt;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&lt;c:when test="${weekday==1}"&gt;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星期二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&lt;/c:when&gt;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&lt;c:when test="${weekday==1}"&gt;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星期三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&lt;/c:when&gt;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&lt;c:otherwise&gt;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输入无效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  <w:t>&lt;/c:otherwise&gt;</w:t>
      </w:r>
      <w:r>
        <w:rPr>
          <w:rFonts w:hint="eastAsia"/>
        </w:rPr>
        <w:cr/>
      </w:r>
      <w:r>
        <w:rPr>
          <w:rFonts w:hint="eastAsia"/>
        </w:rPr>
        <w:tab/>
        <w:t>&lt;/c:choose&gt;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&lt;c:forEach&gt;</w:t>
      </w:r>
    </w:p>
    <w:p w:rsidR="005F3338" w:rsidRDefault="003702C1">
      <w:r>
        <w:rPr>
          <w:rFonts w:hint="eastAsia"/>
        </w:rPr>
        <w:t>标签用于对一个集合对象中的元素进行循环迭代操作，或者按指定的次数重复迭代执行标签体中的内容。</w:t>
      </w:r>
      <w:r>
        <w:rPr>
          <w:rFonts w:hint="eastAsia"/>
        </w:rPr>
        <w:t xml:space="preserve"> </w:t>
      </w:r>
    </w:p>
    <w:p w:rsidR="005F3338" w:rsidRDefault="003702C1">
      <w:r>
        <w:rPr>
          <w:rFonts w:hint="eastAsia"/>
        </w:rPr>
        <w:t>如图</w:t>
      </w:r>
      <w:r>
        <w:rPr>
          <w:rFonts w:hint="eastAsia"/>
        </w:rPr>
        <w:t>-9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33" type="#_x0000_t75" style="width:431.25pt;height:183.75pt">
            <v:imagedata r:id="rId16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-9</w:t>
      </w:r>
    </w:p>
    <w:p w:rsidR="005F3338" w:rsidRDefault="003702C1">
      <w:r>
        <w:rPr>
          <w:rFonts w:hint="eastAsia"/>
        </w:rPr>
        <w:t>varStatus</w:t>
      </w:r>
      <w:r>
        <w:rPr>
          <w:rFonts w:hint="eastAsia"/>
        </w:rPr>
        <w:t>属性，如图</w:t>
      </w:r>
      <w:r>
        <w:rPr>
          <w:rFonts w:hint="eastAsia"/>
        </w:rPr>
        <w:t>-10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34" type="#_x0000_t75" style="width:6in;height:150pt">
            <v:imagedata r:id="rId17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-10</w:t>
      </w:r>
    </w:p>
    <w:p w:rsidR="005F3338" w:rsidRDefault="003702C1">
      <w:pPr>
        <w:pStyle w:val="ad"/>
      </w:pPr>
      <w:r>
        <w:rPr>
          <w:rFonts w:hint="eastAsia"/>
        </w:rPr>
        <w:t>实验：遍历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的偶数，如果数字所在的位置是</w:t>
      </w:r>
      <w:r>
        <w:rPr>
          <w:rFonts w:hint="eastAsia"/>
        </w:rPr>
        <w:t>3</w:t>
      </w:r>
      <w:r>
        <w:rPr>
          <w:rFonts w:hint="eastAsia"/>
        </w:rPr>
        <w:t>的倍数，显示成红色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&lt;c:forTokens&gt;</w:t>
      </w:r>
    </w:p>
    <w:p w:rsidR="005F3338" w:rsidRDefault="003702C1">
      <w:r>
        <w:rPr>
          <w:rFonts w:hint="eastAsia"/>
        </w:rPr>
        <w:t>用来浏览一字符串中所有的成员，其成员是由定义符号所分隔的</w:t>
      </w:r>
    </w:p>
    <w:p w:rsidR="002F7513" w:rsidRDefault="002F7513" w:rsidP="002F7513">
      <w:pPr>
        <w:pStyle w:val="2"/>
      </w:pPr>
      <w:r>
        <w:rPr>
          <w:rFonts w:hint="eastAsia"/>
        </w:rPr>
        <w:lastRenderedPageBreak/>
        <w:t>URL</w:t>
      </w:r>
      <w:r>
        <w:rPr>
          <w:rFonts w:hint="eastAsia"/>
        </w:rPr>
        <w:t>相关的标签概述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&lt;c:param&gt;</w:t>
      </w:r>
    </w:p>
    <w:p w:rsidR="005F3338" w:rsidRDefault="003702C1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页面进行</w:t>
      </w:r>
      <w:r>
        <w:rPr>
          <w:rFonts w:hint="eastAsia"/>
        </w:rPr>
        <w:t>URL</w:t>
      </w:r>
      <w:r>
        <w:rPr>
          <w:rFonts w:hint="eastAsia"/>
        </w:rPr>
        <w:t>的相关操作时，经常要在</w:t>
      </w:r>
      <w:r>
        <w:rPr>
          <w:rFonts w:hint="eastAsia"/>
        </w:rPr>
        <w:t>URL</w:t>
      </w:r>
      <w:r>
        <w:rPr>
          <w:rFonts w:hint="eastAsia"/>
        </w:rPr>
        <w:t>地址后面附加一些参数。</w:t>
      </w:r>
      <w:r>
        <w:rPr>
          <w:rFonts w:hint="eastAsia"/>
        </w:rPr>
        <w:t>&lt;c:param&gt;</w:t>
      </w:r>
      <w:r>
        <w:rPr>
          <w:rFonts w:hint="eastAsia"/>
        </w:rPr>
        <w:t>标签可以嵌套在</w:t>
      </w:r>
      <w:r>
        <w:rPr>
          <w:rFonts w:hint="eastAsia"/>
        </w:rPr>
        <w:t>&lt;c:import&gt;</w:t>
      </w:r>
      <w:r>
        <w:rPr>
          <w:rFonts w:hint="eastAsia"/>
        </w:rPr>
        <w:t>、</w:t>
      </w:r>
      <w:r>
        <w:rPr>
          <w:rFonts w:hint="eastAsia"/>
        </w:rPr>
        <w:t>&lt;c:url&gt;</w:t>
      </w:r>
      <w:r>
        <w:rPr>
          <w:rFonts w:hint="eastAsia"/>
        </w:rPr>
        <w:t>或</w:t>
      </w:r>
      <w:r>
        <w:rPr>
          <w:rFonts w:hint="eastAsia"/>
        </w:rPr>
        <w:t>&lt;c:redirect&gt;</w:t>
      </w:r>
      <w:r>
        <w:rPr>
          <w:rFonts w:hint="eastAsia"/>
        </w:rPr>
        <w:t>标签内，为这些标签所使用的</w:t>
      </w:r>
      <w:r>
        <w:rPr>
          <w:rFonts w:hint="eastAsia"/>
        </w:rPr>
        <w:t>URL</w:t>
      </w:r>
      <w:r>
        <w:rPr>
          <w:rFonts w:hint="eastAsia"/>
        </w:rPr>
        <w:t>地址附加参数。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 xml:space="preserve">&lt;c:import&gt; </w:t>
      </w:r>
    </w:p>
    <w:p w:rsidR="005F3338" w:rsidRDefault="003702C1"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include</w:t>
      </w:r>
      <w:r>
        <w:rPr>
          <w:rFonts w:hint="eastAsia"/>
        </w:rPr>
        <w:t>操作，如图</w:t>
      </w:r>
      <w:r>
        <w:rPr>
          <w:rFonts w:hint="eastAsia"/>
        </w:rPr>
        <w:t>-11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35" type="#_x0000_t75" style="width:6in;height:180.75pt">
            <v:imagedata r:id="rId18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-11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&lt;c:url&gt;</w:t>
      </w:r>
    </w:p>
    <w:p w:rsidR="005F3338" w:rsidRDefault="003702C1">
      <w:r>
        <w:rPr>
          <w:rFonts w:hint="eastAsia"/>
        </w:rPr>
        <w:t>如图</w:t>
      </w:r>
      <w:r>
        <w:rPr>
          <w:rFonts w:hint="eastAsia"/>
        </w:rPr>
        <w:t>-12</w:t>
      </w:r>
      <w:r>
        <w:rPr>
          <w:rFonts w:hint="eastAsia"/>
        </w:rPr>
        <w:t>所示：</w:t>
      </w:r>
    </w:p>
    <w:p w:rsidR="005F3338" w:rsidRDefault="00B37DC1">
      <w:pPr>
        <w:pStyle w:val="ae"/>
        <w:keepNext/>
        <w:spacing w:before="156" w:after="156"/>
        <w:ind w:firstLine="360"/>
        <w:rPr>
          <w:ins w:id="1" w:author="admin" w:date="2016-08-03T12:59:00Z"/>
        </w:rPr>
      </w:pPr>
      <w:ins w:id="2" w:author="admin" w:date="2016-08-03T12:59:00Z">
        <w:r>
          <w:lastRenderedPageBreak/>
          <w:pict>
            <v:shape id="_x0000_i1050" type="#_x0000_t75" style="width:6in;height:132.75pt">
              <v:imagedata r:id="rId19" o:title=""/>
            </v:shape>
          </w:pict>
        </w:r>
      </w:ins>
    </w:p>
    <w:p w:rsidR="005F3338" w:rsidRDefault="00B60DD7">
      <w:pPr>
        <w:pStyle w:val="ae"/>
        <w:keepNext/>
        <w:spacing w:before="156" w:after="156"/>
        <w:ind w:firstLine="360"/>
        <w:rPr>
          <w:ins w:id="3" w:author="admin" w:date="2016-08-03T12:59:00Z"/>
        </w:rPr>
      </w:pPr>
      <w:ins w:id="4" w:author="admin" w:date="2016-08-03T12:59:00Z">
        <w:r>
          <w:pict>
            <v:shape id="_x0000_i1036" type="#_x0000_t75" style="width:6in;height:132.75pt">
              <v:imagedata r:id="rId19" o:title=""/>
            </v:shape>
          </w:pict>
        </w:r>
      </w:ins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-12</w:t>
      </w:r>
    </w:p>
    <w:p w:rsidR="005F3338" w:rsidRDefault="003702C1">
      <w:r>
        <w:rPr>
          <w:rFonts w:hint="eastAsia"/>
        </w:rPr>
        <w:t>标签用于在</w:t>
      </w:r>
      <w:r>
        <w:rPr>
          <w:rFonts w:hint="eastAsia"/>
        </w:rPr>
        <w:t>JSP</w:t>
      </w:r>
      <w:r>
        <w:rPr>
          <w:rFonts w:hint="eastAsia"/>
        </w:rPr>
        <w:t>页面中构造一个</w:t>
      </w:r>
      <w:r>
        <w:rPr>
          <w:rFonts w:hint="eastAsia"/>
        </w:rPr>
        <w:t>URL</w:t>
      </w:r>
      <w:r>
        <w:rPr>
          <w:rFonts w:hint="eastAsia"/>
        </w:rPr>
        <w:t>地址，其主要目的是实现</w:t>
      </w:r>
      <w:r>
        <w:rPr>
          <w:rFonts w:hint="eastAsia"/>
        </w:rPr>
        <w:t>URL</w:t>
      </w:r>
      <w:r>
        <w:rPr>
          <w:rFonts w:hint="eastAsia"/>
        </w:rPr>
        <w:t>重写。</w:t>
      </w:r>
      <w:r>
        <w:rPr>
          <w:rFonts w:hint="eastAsia"/>
        </w:rPr>
        <w:t>URL</w:t>
      </w:r>
      <w:r>
        <w:rPr>
          <w:rFonts w:hint="eastAsia"/>
        </w:rPr>
        <w:t>重写就是将会话标识号以参数形式附加在</w:t>
      </w:r>
      <w:r>
        <w:rPr>
          <w:rFonts w:hint="eastAsia"/>
        </w:rPr>
        <w:t>URL</w:t>
      </w:r>
      <w:r>
        <w:rPr>
          <w:rFonts w:hint="eastAsia"/>
        </w:rPr>
        <w:t>地址后面</w:t>
      </w:r>
      <w:r>
        <w:rPr>
          <w:rFonts w:hint="eastAsia"/>
        </w:rPr>
        <w:t xml:space="preserve"> 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&lt;c:redirect&gt;</w:t>
      </w:r>
    </w:p>
    <w:p w:rsidR="005F3338" w:rsidRDefault="003702C1">
      <w:r>
        <w:rPr>
          <w:rFonts w:hint="eastAsia"/>
        </w:rPr>
        <w:t>此标签用于实现请求重定向。如图</w:t>
      </w:r>
      <w:r>
        <w:rPr>
          <w:rFonts w:hint="eastAsia"/>
        </w:rPr>
        <w:t>-13</w:t>
      </w:r>
      <w:r>
        <w:rPr>
          <w:rFonts w:hint="eastAsia"/>
        </w:rPr>
        <w:t>所示：</w:t>
      </w:r>
    </w:p>
    <w:p w:rsidR="005F3338" w:rsidRDefault="003702C1">
      <w:pPr>
        <w:pStyle w:val="ae"/>
        <w:spacing w:before="156" w:after="156"/>
        <w:ind w:firstLine="360"/>
      </w:pPr>
      <w:r>
        <w:br w:type="page"/>
      </w:r>
      <w:ins w:id="5" w:author="admin" w:date="2016-08-03T12:59:00Z">
        <w:r w:rsidR="00B37DC1">
          <w:lastRenderedPageBreak/>
          <w:pict>
            <v:shape id="_x0000_i1051" type="#_x0000_t75" style="width:6in;height:137.25pt">
              <v:imagedata r:id="rId20" o:title=""/>
            </v:shape>
          </w:pict>
        </w:r>
        <w:r w:rsidR="00B60DD7">
          <w:pict>
            <v:shape id="_x0000_i1037" type="#_x0000_t75" style="width:6in;height:137.25pt">
              <v:imagedata r:id="rId20" o:title=""/>
            </v:shape>
          </w:pict>
        </w:r>
      </w:ins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-13</w:t>
      </w:r>
    </w:p>
    <w:p w:rsidR="005F3338" w:rsidRDefault="003702C1">
      <w:pPr>
        <w:pStyle w:val="1"/>
        <w:numPr>
          <w:ilvl w:val="0"/>
          <w:numId w:val="1"/>
        </w:numPr>
        <w:ind w:left="845"/>
      </w:pPr>
      <w:r>
        <w:rPr>
          <w:rFonts w:hint="eastAsia"/>
        </w:rPr>
        <w:lastRenderedPageBreak/>
        <w:t>自定义标签技术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自定义标签概述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自定义标签概述</w:t>
      </w:r>
    </w:p>
    <w:p w:rsidR="005F3338" w:rsidRDefault="003702C1">
      <w:r>
        <w:rPr>
          <w:rFonts w:hint="eastAsia"/>
        </w:rPr>
        <w:t>虽然有第三方组织提供了很多标签，但是这些都是一些通用标签，开发中常常需要根据业务需求使用</w:t>
      </w:r>
      <w:r>
        <w:rPr>
          <w:rFonts w:hint="eastAsia"/>
        </w:rPr>
        <w:t>jsp</w:t>
      </w:r>
      <w:r>
        <w:rPr>
          <w:rFonts w:hint="eastAsia"/>
        </w:rPr>
        <w:t>页面，这个时候通用的标签就不够用了，我们需要自己去开发标签库。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开发自定义标签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开发步骤</w:t>
      </w:r>
    </w:p>
    <w:p w:rsidR="005F3338" w:rsidRDefault="003702C1">
      <w:r>
        <w:rPr>
          <w:rFonts w:hint="eastAsia"/>
        </w:rPr>
        <w:t>想要开发自定义标签需要两个步骤：</w:t>
      </w:r>
    </w:p>
    <w:p w:rsidR="005F3338" w:rsidRDefault="003702C1">
      <w:r>
        <w:rPr>
          <w:rFonts w:hint="eastAsia"/>
        </w:rPr>
        <w:t>写一个类实现</w:t>
      </w:r>
      <w:r>
        <w:rPr>
          <w:rFonts w:hint="eastAsia"/>
        </w:rPr>
        <w:t>SimpleTag</w:t>
      </w:r>
      <w:r>
        <w:rPr>
          <w:rFonts w:hint="eastAsia"/>
        </w:rPr>
        <w:t>接口</w:t>
      </w:r>
    </w:p>
    <w:p w:rsidR="005F3338" w:rsidRDefault="003702C1">
      <w:r>
        <w:rPr>
          <w:rFonts w:hint="eastAsia"/>
        </w:rPr>
        <w:t>在</w:t>
      </w:r>
      <w:r>
        <w:rPr>
          <w:rFonts w:hint="eastAsia"/>
        </w:rPr>
        <w:t>tld</w:t>
      </w:r>
      <w:r>
        <w:rPr>
          <w:rFonts w:hint="eastAsia"/>
        </w:rPr>
        <w:t>文件中描述该标签，在</w:t>
      </w:r>
      <w:r>
        <w:rPr>
          <w:rFonts w:hint="eastAsia"/>
        </w:rPr>
        <w:t>jsp</w:t>
      </w:r>
      <w:r>
        <w:rPr>
          <w:rFonts w:hint="eastAsia"/>
        </w:rPr>
        <w:t>页面中通过</w:t>
      </w:r>
      <w:r>
        <w:rPr>
          <w:rFonts w:hint="eastAsia"/>
        </w:rPr>
        <w:t>&lt;%@taglib %&gt;</w:t>
      </w:r>
      <w:r>
        <w:rPr>
          <w:rFonts w:hint="eastAsia"/>
        </w:rPr>
        <w:t>引入该标签库使用标签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写一个类实现</w:t>
      </w:r>
      <w:r>
        <w:rPr>
          <w:rFonts w:hint="eastAsia"/>
        </w:rPr>
        <w:t>SimpleTag</w:t>
      </w:r>
      <w:r>
        <w:rPr>
          <w:rFonts w:hint="eastAsia"/>
        </w:rPr>
        <w:t>接口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写一个类实现</w:t>
      </w:r>
      <w:r>
        <w:rPr>
          <w:rFonts w:hint="eastAsia"/>
        </w:rPr>
        <w:t>SimpleTag</w:t>
      </w:r>
      <w:r>
        <w:rPr>
          <w:rFonts w:hint="eastAsia"/>
        </w:rPr>
        <w:t>接口</w:t>
      </w:r>
    </w:p>
    <w:p w:rsidR="005F3338" w:rsidRDefault="003702C1">
      <w:r>
        <w:rPr>
          <w:rFonts w:hint="eastAsia"/>
        </w:rPr>
        <w:t>SimpleTag</w:t>
      </w:r>
      <w:r>
        <w:rPr>
          <w:rFonts w:hint="eastAsia"/>
        </w:rPr>
        <w:t>接口的继承结构如图</w:t>
      </w:r>
      <w:r>
        <w:rPr>
          <w:rFonts w:hint="eastAsia"/>
        </w:rPr>
        <w:t>-14</w:t>
      </w:r>
      <w:r>
        <w:rPr>
          <w:rFonts w:hint="eastAsia"/>
        </w:rPr>
        <w:t>所示：</w:t>
      </w:r>
    </w:p>
    <w:p w:rsidR="005F3338" w:rsidRDefault="00B37DC1">
      <w:pPr>
        <w:pStyle w:val="ae"/>
        <w:keepNext/>
        <w:spacing w:before="156" w:after="156"/>
        <w:ind w:firstLine="360"/>
        <w:rPr>
          <w:ins w:id="6" w:author="admin" w:date="2016-08-03T12:59:00Z"/>
        </w:rPr>
      </w:pPr>
      <w:ins w:id="7" w:author="admin" w:date="2016-08-03T12:59:00Z">
        <w:r>
          <w:lastRenderedPageBreak/>
          <w:pict>
            <v:shape id="_x0000_i1052" type="#_x0000_t75" style="width:231.75pt;height:158.25pt">
              <v:imagedata r:id="rId21" o:title=""/>
            </v:shape>
          </w:pict>
        </w:r>
      </w:ins>
    </w:p>
    <w:p w:rsidR="005F3338" w:rsidRDefault="00B60DD7">
      <w:pPr>
        <w:pStyle w:val="ae"/>
        <w:keepNext/>
        <w:spacing w:before="156" w:after="156"/>
        <w:ind w:firstLine="360"/>
        <w:rPr>
          <w:ins w:id="8" w:author="admin" w:date="2016-08-03T12:59:00Z"/>
        </w:rPr>
      </w:pPr>
      <w:ins w:id="9" w:author="admin" w:date="2016-08-03T12:59:00Z">
        <w:r>
          <w:pict>
            <v:shape id="_x0000_i1038" type="#_x0000_t75" style="width:231.75pt;height:158.25pt">
              <v:imagedata r:id="rId21" o:title=""/>
            </v:shape>
          </w:pict>
        </w:r>
      </w:ins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-14</w:t>
      </w:r>
    </w:p>
    <w:p w:rsidR="005F3338" w:rsidRDefault="003702C1">
      <w:r>
        <w:rPr>
          <w:rFonts w:hint="eastAsia"/>
        </w:rPr>
        <w:t>我们写一个类实现</w:t>
      </w:r>
      <w:r>
        <w:rPr>
          <w:rFonts w:hint="eastAsia"/>
        </w:rPr>
        <w:t>SimpleTag</w:t>
      </w:r>
      <w:r>
        <w:rPr>
          <w:rFonts w:hint="eastAsia"/>
        </w:rPr>
        <w:t>接口，发现其中包含如下方法：</w:t>
      </w:r>
    </w:p>
    <w:p w:rsidR="005F3338" w:rsidRDefault="003702C1">
      <w:pPr>
        <w:shd w:val="clear" w:color="auto" w:fill="D9D9D9"/>
        <w:spacing w:before="120" w:after="120"/>
        <w:ind w:firstLineChars="400" w:firstLine="840"/>
      </w:pPr>
      <w:r>
        <w:t>public void doTag() throws JspException, IOException {</w:t>
      </w:r>
    </w:p>
    <w:p w:rsidR="005F3338" w:rsidRDefault="005F3338">
      <w:pPr>
        <w:shd w:val="clear" w:color="auto" w:fill="D9D9D9"/>
        <w:spacing w:before="120" w:after="120"/>
      </w:pPr>
    </w:p>
    <w:p w:rsidR="005F3338" w:rsidRDefault="003702C1">
      <w:pPr>
        <w:shd w:val="clear" w:color="auto" w:fill="D9D9D9"/>
        <w:spacing w:before="120" w:after="120"/>
      </w:pPr>
      <w:r>
        <w:lastRenderedPageBreak/>
        <w:tab/>
        <w:t>}</w:t>
      </w:r>
    </w:p>
    <w:p w:rsidR="005F3338" w:rsidRDefault="005F3338">
      <w:pPr>
        <w:shd w:val="clear" w:color="auto" w:fill="D9D9D9"/>
        <w:spacing w:before="120" w:after="120"/>
      </w:pPr>
    </w:p>
    <w:p w:rsidR="005F3338" w:rsidRDefault="003702C1">
      <w:pPr>
        <w:shd w:val="clear" w:color="auto" w:fill="D9D9D9"/>
        <w:spacing w:before="120" w:after="120"/>
      </w:pPr>
      <w:r>
        <w:tab/>
        <w:t>public void setParent(JspTag parent) {</w:t>
      </w:r>
    </w:p>
    <w:p w:rsidR="005F3338" w:rsidRDefault="005F3338">
      <w:pPr>
        <w:shd w:val="clear" w:color="auto" w:fill="D9D9D9"/>
        <w:spacing w:before="120" w:after="120"/>
      </w:pPr>
    </w:p>
    <w:p w:rsidR="005F3338" w:rsidRDefault="003702C1">
      <w:pPr>
        <w:shd w:val="clear" w:color="auto" w:fill="D9D9D9"/>
        <w:spacing w:before="120" w:after="120"/>
      </w:pPr>
      <w:r>
        <w:tab/>
        <w:t>}</w:t>
      </w:r>
    </w:p>
    <w:p w:rsidR="005F3338" w:rsidRDefault="005F3338">
      <w:pPr>
        <w:shd w:val="clear" w:color="auto" w:fill="D9D9D9"/>
        <w:spacing w:before="120" w:after="120"/>
      </w:pPr>
    </w:p>
    <w:p w:rsidR="005F3338" w:rsidRDefault="003702C1">
      <w:pPr>
        <w:shd w:val="clear" w:color="auto" w:fill="D9D9D9"/>
        <w:spacing w:before="120" w:after="120"/>
      </w:pPr>
      <w:r>
        <w:tab/>
        <w:t>public JspTag getParent() {</w:t>
      </w:r>
    </w:p>
    <w:p w:rsidR="005F3338" w:rsidRDefault="003702C1">
      <w:pPr>
        <w:shd w:val="clear" w:color="auto" w:fill="D9D9D9"/>
        <w:spacing w:before="120" w:after="120"/>
      </w:pPr>
      <w:r>
        <w:tab/>
      </w:r>
      <w:r>
        <w:tab/>
        <w:t>return null;</w:t>
      </w:r>
    </w:p>
    <w:p w:rsidR="005F3338" w:rsidRDefault="003702C1">
      <w:pPr>
        <w:shd w:val="clear" w:color="auto" w:fill="D9D9D9"/>
        <w:spacing w:before="120" w:after="120"/>
      </w:pPr>
      <w:r>
        <w:tab/>
        <w:t>}</w:t>
      </w:r>
    </w:p>
    <w:p w:rsidR="005F3338" w:rsidRDefault="005F3338">
      <w:pPr>
        <w:shd w:val="clear" w:color="auto" w:fill="D9D9D9"/>
        <w:spacing w:before="120" w:after="120"/>
      </w:pPr>
    </w:p>
    <w:p w:rsidR="005F3338" w:rsidRDefault="003702C1">
      <w:pPr>
        <w:shd w:val="clear" w:color="auto" w:fill="D9D9D9"/>
        <w:spacing w:before="120" w:after="120"/>
      </w:pPr>
      <w:r>
        <w:tab/>
        <w:t>public void setJspContext(JspContext pc) {</w:t>
      </w:r>
    </w:p>
    <w:p w:rsidR="005F3338" w:rsidRDefault="005F3338">
      <w:pPr>
        <w:shd w:val="clear" w:color="auto" w:fill="D9D9D9"/>
        <w:spacing w:before="120" w:after="120"/>
      </w:pPr>
    </w:p>
    <w:p w:rsidR="005F3338" w:rsidRDefault="003702C1">
      <w:pPr>
        <w:shd w:val="clear" w:color="auto" w:fill="D9D9D9"/>
        <w:spacing w:before="120" w:after="120"/>
      </w:pPr>
      <w:r>
        <w:tab/>
        <w:t>}</w:t>
      </w:r>
    </w:p>
    <w:p w:rsidR="005F3338" w:rsidRDefault="003702C1">
      <w:pPr>
        <w:shd w:val="clear" w:color="auto" w:fill="D9D9D9"/>
        <w:spacing w:before="120" w:after="120"/>
      </w:pPr>
      <w:r>
        <w:tab/>
      </w:r>
    </w:p>
    <w:p w:rsidR="005F3338" w:rsidRDefault="003702C1">
      <w:pPr>
        <w:shd w:val="clear" w:color="auto" w:fill="D9D9D9"/>
        <w:spacing w:before="120" w:after="120"/>
      </w:pPr>
      <w:r>
        <w:tab/>
        <w:t>public void setJspBody(JspFragment jspBody) {</w:t>
      </w:r>
    </w:p>
    <w:p w:rsidR="005F3338" w:rsidRDefault="005F3338">
      <w:pPr>
        <w:shd w:val="clear" w:color="auto" w:fill="D9D9D9"/>
        <w:spacing w:before="120" w:after="120"/>
        <w:ind w:firstLineChars="400" w:firstLine="840"/>
      </w:pPr>
    </w:p>
    <w:p w:rsidR="005F3338" w:rsidRDefault="003702C1">
      <w:pPr>
        <w:shd w:val="clear" w:color="auto" w:fill="D9D9D9"/>
        <w:spacing w:before="120" w:after="120"/>
        <w:ind w:firstLineChars="400" w:firstLine="840"/>
      </w:pPr>
      <w:r>
        <w:t>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SimpleTag</w:t>
      </w:r>
      <w:r>
        <w:rPr>
          <w:rFonts w:hint="eastAsia"/>
        </w:rPr>
        <w:t>接口方法详解</w:t>
      </w:r>
    </w:p>
    <w:p w:rsidR="005F3338" w:rsidRDefault="003702C1">
      <w:r>
        <w:rPr>
          <w:rFonts w:hint="eastAsia"/>
        </w:rPr>
        <w:t>当</w:t>
      </w:r>
      <w:r>
        <w:rPr>
          <w:rFonts w:hint="eastAsia"/>
        </w:rPr>
        <w:t>jsp</w:t>
      </w:r>
      <w:r>
        <w:rPr>
          <w:rFonts w:hint="eastAsia"/>
        </w:rPr>
        <w:t>页面执行到自定义标签时，首先创建出自定义标签处理类对象，创建出来后会立即调用</w:t>
      </w:r>
      <w:r>
        <w:rPr>
          <w:rFonts w:hint="eastAsia"/>
        </w:rPr>
        <w:t>setJspContext</w:t>
      </w:r>
      <w:r>
        <w:rPr>
          <w:rFonts w:hint="eastAsia"/>
        </w:rPr>
        <w:t>方法将当前页面的</w:t>
      </w:r>
      <w:r>
        <w:rPr>
          <w:rFonts w:hint="eastAsia"/>
        </w:rPr>
        <w:t>PageContext</w:t>
      </w:r>
      <w:r>
        <w:rPr>
          <w:rFonts w:hint="eastAsia"/>
        </w:rPr>
        <w:t>传入。如果当前标签具有标签体，则将标签的标签体封装到</w:t>
      </w:r>
      <w:r>
        <w:rPr>
          <w:rFonts w:hint="eastAsia"/>
        </w:rPr>
        <w:t>JspFragment</w:t>
      </w:r>
      <w:r>
        <w:rPr>
          <w:rFonts w:hint="eastAsia"/>
        </w:rPr>
        <w:t>对象中调用</w:t>
      </w:r>
      <w:r>
        <w:rPr>
          <w:rFonts w:hint="eastAsia"/>
        </w:rPr>
        <w:t>setJspBody</w:t>
      </w:r>
      <w:r>
        <w:rPr>
          <w:rFonts w:hint="eastAsia"/>
        </w:rPr>
        <w:t>方法，如果没有标签体此方法不执行。如果当前自定义标签有父标签，则调用</w:t>
      </w:r>
      <w:r>
        <w:rPr>
          <w:rFonts w:hint="eastAsia"/>
        </w:rPr>
        <w:t>setParent</w:t>
      </w:r>
      <w:r>
        <w:rPr>
          <w:rFonts w:hint="eastAsia"/>
        </w:rPr>
        <w:t>方法将父标签传入。最后调用</w:t>
      </w:r>
      <w:r>
        <w:rPr>
          <w:rFonts w:hint="eastAsia"/>
        </w:rPr>
        <w:t>doTag</w:t>
      </w:r>
      <w:r>
        <w:rPr>
          <w:rFonts w:hint="eastAsia"/>
        </w:rPr>
        <w:t>方法执行自定义标签的处理逻辑。</w:t>
      </w:r>
    </w:p>
    <w:p w:rsidR="005F3338" w:rsidRDefault="003702C1">
      <w:r>
        <w:rPr>
          <w:rFonts w:hint="eastAsia"/>
        </w:rPr>
        <w:t>所以我们在开发自定义标签时，将核心代码写入</w:t>
      </w:r>
      <w:r>
        <w:rPr>
          <w:rFonts w:hint="eastAsia"/>
        </w:rPr>
        <w:t>doTag</w:t>
      </w:r>
      <w:r>
        <w:rPr>
          <w:rFonts w:hint="eastAsia"/>
        </w:rPr>
        <w:t>方法即可。</w:t>
      </w:r>
    </w:p>
    <w:p w:rsidR="005F3338" w:rsidRDefault="003702C1">
      <w:r>
        <w:rPr>
          <w:rFonts w:hint="eastAsia"/>
        </w:rPr>
        <w:t>更多的时候我们不会直接实现</w:t>
      </w:r>
      <w:r>
        <w:rPr>
          <w:rFonts w:hint="eastAsia"/>
        </w:rPr>
        <w:t>SimpleTag</w:t>
      </w:r>
      <w:r>
        <w:rPr>
          <w:rFonts w:hint="eastAsia"/>
        </w:rPr>
        <w:t>接口而是继承</w:t>
      </w:r>
      <w:r>
        <w:rPr>
          <w:rFonts w:hint="eastAsia"/>
        </w:rPr>
        <w:t>SimpleTagSupport</w:t>
      </w:r>
      <w:r>
        <w:rPr>
          <w:rFonts w:hint="eastAsia"/>
        </w:rPr>
        <w:t>。</w:t>
      </w:r>
    </w:p>
    <w:p w:rsidR="005F3338" w:rsidRDefault="003702C1">
      <w:r>
        <w:rPr>
          <w:rFonts w:hint="eastAsia"/>
        </w:rPr>
        <w:t>SimpleTagSupport</w:t>
      </w:r>
      <w:r>
        <w:rPr>
          <w:rFonts w:hint="eastAsia"/>
        </w:rPr>
        <w:t>实现了</w:t>
      </w:r>
      <w:r>
        <w:rPr>
          <w:rFonts w:hint="eastAsia"/>
        </w:rPr>
        <w:t>SimpleTag</w:t>
      </w:r>
      <w:r>
        <w:rPr>
          <w:rFonts w:hint="eastAsia"/>
        </w:rPr>
        <w:t>接口，对立面的方法都做了实现，实现了</w:t>
      </w:r>
      <w:r>
        <w:t>setJspContext</w:t>
      </w:r>
      <w:r>
        <w:rPr>
          <w:rFonts w:hint="eastAsia"/>
        </w:rPr>
        <w:t>方法，将</w:t>
      </w:r>
      <w:r>
        <w:t>JspContext</w:t>
      </w:r>
      <w:r>
        <w:rPr>
          <w:rFonts w:hint="eastAsia"/>
        </w:rPr>
        <w:t>保存成了类的成员，并提供了</w:t>
      </w:r>
      <w:r>
        <w:t>getJspContext()</w:t>
      </w:r>
      <w:r>
        <w:rPr>
          <w:rFonts w:hint="eastAsia"/>
        </w:rPr>
        <w:t>方法获取该对象。实现了</w:t>
      </w:r>
      <w:r>
        <w:t>setJspBody(JspFragment)</w:t>
      </w:r>
      <w:r>
        <w:rPr>
          <w:rFonts w:hint="eastAsia"/>
        </w:rPr>
        <w:t>方法，将</w:t>
      </w:r>
      <w:r>
        <w:rPr>
          <w:rFonts w:hint="eastAsia"/>
        </w:rPr>
        <w:t>JspFragment</w:t>
      </w:r>
      <w:r>
        <w:rPr>
          <w:rFonts w:hint="eastAsia"/>
        </w:rPr>
        <w:t>保存成了类的成员，并提供了</w:t>
      </w:r>
      <w:r>
        <w:t>getJspBody()</w:t>
      </w:r>
      <w:r>
        <w:rPr>
          <w:rFonts w:hint="eastAsia"/>
        </w:rPr>
        <w:t>方法获取该对象。实现了</w:t>
      </w:r>
      <w:r>
        <w:rPr>
          <w:rFonts w:hint="eastAsia"/>
        </w:rPr>
        <w:t>doTag</w:t>
      </w:r>
      <w:r>
        <w:rPr>
          <w:rFonts w:hint="eastAsia"/>
        </w:rPr>
        <w:t>方法，做了空实现，我们作为实现类，只需要覆盖这个方法，在其中编写标签处理代码。</w:t>
      </w:r>
    </w:p>
    <w:p w:rsidR="005F3338" w:rsidRDefault="003702C1">
      <w:pPr>
        <w:ind w:firstLineChars="0" w:firstLine="0"/>
      </w:pPr>
      <w:r>
        <w:rPr>
          <w:rFonts w:hint="eastAsia"/>
        </w:rPr>
        <w:tab/>
      </w:r>
    </w:p>
    <w:p w:rsidR="005F3338" w:rsidRDefault="005F3338">
      <w:pPr>
        <w:ind w:firstLineChars="0" w:firstLine="0"/>
      </w:pP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实现自定义标签的基本功能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控制是否执行标签体</w:t>
      </w:r>
    </w:p>
    <w:p w:rsidR="005F3338" w:rsidRDefault="003702C1">
      <w:r>
        <w:rPr>
          <w:rFonts w:hint="eastAsia"/>
        </w:rPr>
        <w:t>控制标签体不执行</w:t>
      </w:r>
      <w:r>
        <w:rPr>
          <w:rFonts w:hint="eastAsia"/>
        </w:rPr>
        <w:t>:</w:t>
      </w:r>
      <w:r>
        <w:rPr>
          <w:rFonts w:hint="eastAsia"/>
        </w:rPr>
        <w:t>什么都不做标签体默认就不执行</w:t>
      </w:r>
    </w:p>
    <w:p w:rsidR="005F3338" w:rsidRDefault="003702C1">
      <w:r>
        <w:rPr>
          <w:rFonts w:hint="eastAsia"/>
        </w:rPr>
        <w:t>控制标签体执行</w:t>
      </w:r>
      <w:r>
        <w:rPr>
          <w:rFonts w:hint="eastAsia"/>
        </w:rPr>
        <w:t>:</w:t>
      </w:r>
      <w:r>
        <w:rPr>
          <w:rFonts w:hint="eastAsia"/>
        </w:rPr>
        <w:t>获取封装了标签体的</w:t>
      </w:r>
      <w:r>
        <w:rPr>
          <w:rFonts w:hint="eastAsia"/>
        </w:rPr>
        <w:t>JSPFragment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invoke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输出到</w:t>
      </w:r>
      <w:r>
        <w:rPr>
          <w:rFonts w:hint="eastAsia"/>
        </w:rPr>
        <w:t>out</w:t>
      </w:r>
      <w:r>
        <w:rPr>
          <w:rFonts w:hint="eastAsia"/>
        </w:rPr>
        <w:t>输出流中即可</w:t>
      </w:r>
    </w:p>
    <w:p w:rsidR="005F3338" w:rsidRDefault="003702C1">
      <w:pPr>
        <w:pStyle w:val="ad"/>
      </w:pPr>
      <w:r>
        <w:t>JspFragment fragment = this.getJspBody();</w:t>
      </w:r>
    </w:p>
    <w:p w:rsidR="005F3338" w:rsidRDefault="003702C1">
      <w:pPr>
        <w:pStyle w:val="ad"/>
      </w:pPr>
      <w:r>
        <w:t>fragment.invoke(this.getJspContext().getOut());</w:t>
      </w:r>
    </w:p>
    <w:p w:rsidR="005F3338" w:rsidRDefault="003702C1">
      <w:pPr>
        <w:pStyle w:val="ad"/>
      </w:pPr>
      <w:r>
        <w:t>fragment.invoke(null);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控制是否执行标签之后的内容</w:t>
      </w:r>
    </w:p>
    <w:p w:rsidR="005F3338" w:rsidRDefault="003702C1">
      <w:r>
        <w:rPr>
          <w:rFonts w:hint="eastAsia"/>
        </w:rPr>
        <w:t>控制标签之后的内容执行</w:t>
      </w:r>
      <w:r>
        <w:rPr>
          <w:rFonts w:hint="eastAsia"/>
        </w:rPr>
        <w:t>:</w:t>
      </w:r>
      <w:r>
        <w:rPr>
          <w:rFonts w:hint="eastAsia"/>
        </w:rPr>
        <w:t>什么都不做</w:t>
      </w:r>
      <w:r>
        <w:rPr>
          <w:rFonts w:hint="eastAsia"/>
        </w:rPr>
        <w:t>,</w:t>
      </w:r>
      <w:r>
        <w:rPr>
          <w:rFonts w:hint="eastAsia"/>
        </w:rPr>
        <w:t>就执行</w:t>
      </w:r>
    </w:p>
    <w:p w:rsidR="005F3338" w:rsidRDefault="003702C1">
      <w:r>
        <w:rPr>
          <w:rFonts w:hint="eastAsia"/>
        </w:rPr>
        <w:lastRenderedPageBreak/>
        <w:t>控制标签之后的内容不执行</w:t>
      </w:r>
      <w:r>
        <w:rPr>
          <w:rFonts w:hint="eastAsia"/>
        </w:rPr>
        <w:t>:</w:t>
      </w:r>
      <w:r>
        <w:rPr>
          <w:rFonts w:hint="eastAsia"/>
        </w:rPr>
        <w:t>抛出一个特殊的异常</w:t>
      </w:r>
      <w:r>
        <w:rPr>
          <w:rFonts w:hint="eastAsia"/>
        </w:rPr>
        <w:t>SkipPageException</w:t>
      </w:r>
      <w:r>
        <w:rPr>
          <w:rFonts w:hint="eastAsia"/>
        </w:rPr>
        <w:t>就可以阻止标签之后的内容执行</w:t>
      </w:r>
    </w:p>
    <w:p w:rsidR="005F3338" w:rsidRDefault="003702C1">
      <w:pPr>
        <w:pStyle w:val="ad"/>
      </w:pPr>
      <w:r>
        <w:t>throw new SkipPageException();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控制标签体重复执行</w:t>
      </w:r>
    </w:p>
    <w:p w:rsidR="005F3338" w:rsidRDefault="003702C1">
      <w:pPr>
        <w:pStyle w:val="ad"/>
      </w:pPr>
      <w:r>
        <w:t>JspFragment fragment = this.getJspBody();</w:t>
      </w:r>
    </w:p>
    <w:p w:rsidR="005F3338" w:rsidRDefault="003702C1">
      <w:pPr>
        <w:pStyle w:val="ad"/>
      </w:pPr>
      <w:r>
        <w:t>for(int i = 0;i&lt;5 ;i++){</w:t>
      </w:r>
    </w:p>
    <w:p w:rsidR="005F3338" w:rsidRDefault="003702C1">
      <w:pPr>
        <w:pStyle w:val="ad"/>
      </w:pPr>
      <w:r>
        <w:t>fragment.invoke(null);</w:t>
      </w:r>
    </w:p>
    <w:p w:rsidR="005F3338" w:rsidRDefault="003702C1">
      <w:pPr>
        <w:pStyle w:val="ad"/>
      </w:pPr>
      <w:r>
        <w:t>}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修改标签体输出</w:t>
      </w:r>
    </w:p>
    <w:p w:rsidR="005F3338" w:rsidRDefault="003702C1">
      <w:pPr>
        <w:pStyle w:val="ad"/>
      </w:pPr>
      <w:r>
        <w:t>StringWriter writer = new StringWriter();</w:t>
      </w:r>
    </w:p>
    <w:p w:rsidR="005F3338" w:rsidRDefault="003702C1">
      <w:pPr>
        <w:pStyle w:val="ad"/>
      </w:pPr>
      <w:r>
        <w:t>JspFragment fragment = this.getJspBody();</w:t>
      </w:r>
    </w:p>
    <w:p w:rsidR="005F3338" w:rsidRDefault="003702C1">
      <w:pPr>
        <w:pStyle w:val="ad"/>
      </w:pPr>
      <w:r>
        <w:t>fragment.invoke(writer);</w:t>
      </w:r>
    </w:p>
    <w:p w:rsidR="005F3338" w:rsidRDefault="003702C1">
      <w:pPr>
        <w:pStyle w:val="ad"/>
      </w:pPr>
      <w:r>
        <w:t>String str = writer.toString();</w:t>
      </w:r>
    </w:p>
    <w:p w:rsidR="005F3338" w:rsidRDefault="003702C1">
      <w:pPr>
        <w:pStyle w:val="ad"/>
      </w:pPr>
      <w:r>
        <w:t>str = str.toUpperCase();</w:t>
      </w:r>
    </w:p>
    <w:p w:rsidR="005F3338" w:rsidRDefault="003702C1">
      <w:pPr>
        <w:pStyle w:val="ad"/>
      </w:pPr>
      <w:r>
        <w:t>this.getJspContext().getOut().write(str);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在</w:t>
      </w:r>
      <w:r>
        <w:rPr>
          <w:rFonts w:hint="eastAsia"/>
        </w:rPr>
        <w:t>tld</w:t>
      </w:r>
      <w:r>
        <w:rPr>
          <w:rFonts w:hint="eastAsia"/>
        </w:rPr>
        <w:t>文件中描述该标签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tld</w:t>
      </w:r>
      <w:r>
        <w:rPr>
          <w:rFonts w:hint="eastAsia"/>
        </w:rPr>
        <w:t>文件详解</w:t>
      </w:r>
    </w:p>
    <w:p w:rsidR="005F3338" w:rsidRDefault="003702C1">
      <w:r>
        <w:rPr>
          <w:rFonts w:hint="eastAsia"/>
        </w:rPr>
        <w:t>tld</w:t>
      </w:r>
      <w:r>
        <w:rPr>
          <w:rFonts w:hint="eastAsia"/>
        </w:rPr>
        <w:t>是专门用来描述自定义标签的文件，可以在其中描述自定义标签。</w:t>
      </w:r>
    </w:p>
    <w:p w:rsidR="005F3338" w:rsidRDefault="003702C1">
      <w:r>
        <w:rPr>
          <w:rFonts w:hint="eastAsia"/>
        </w:rPr>
        <w:t>tld</w:t>
      </w:r>
      <w:r>
        <w:rPr>
          <w:rFonts w:hint="eastAsia"/>
        </w:rPr>
        <w:t>文件必须放置在</w:t>
      </w:r>
      <w:r>
        <w:rPr>
          <w:rFonts w:hint="eastAsia"/>
        </w:rPr>
        <w:t>WEB-INF</w:t>
      </w:r>
      <w:r>
        <w:rPr>
          <w:rFonts w:hint="eastAsia"/>
        </w:rPr>
        <w:t>目录除</w:t>
      </w:r>
      <w:r>
        <w:rPr>
          <w:rFonts w:hint="eastAsia"/>
        </w:rPr>
        <w:t>classes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目录外的其他目录下。</w:t>
      </w:r>
    </w:p>
    <w:p w:rsidR="005F3338" w:rsidRDefault="003702C1">
      <w:r>
        <w:rPr>
          <w:rFonts w:hint="eastAsia"/>
        </w:rPr>
        <w:t>其格式如下，如图</w:t>
      </w:r>
      <w:r>
        <w:rPr>
          <w:rFonts w:hint="eastAsia"/>
        </w:rPr>
        <w:t>-15</w:t>
      </w:r>
      <w:r>
        <w:rPr>
          <w:rFonts w:hint="eastAsia"/>
        </w:rPr>
        <w:t>所示：</w:t>
      </w:r>
    </w:p>
    <w:p w:rsidR="005F3338" w:rsidRDefault="00B37DC1">
      <w:pPr>
        <w:pStyle w:val="ae"/>
        <w:keepNext/>
        <w:spacing w:before="156" w:after="156"/>
        <w:ind w:firstLine="360"/>
        <w:rPr>
          <w:ins w:id="10" w:author="admin" w:date="2016-08-03T12:59:00Z"/>
        </w:rPr>
      </w:pPr>
      <w:ins w:id="11" w:author="admin" w:date="2016-08-03T12:59:00Z">
        <w:r>
          <w:lastRenderedPageBreak/>
          <w:pict>
            <v:shape id="_x0000_i1053" type="#_x0000_t75" style="width:414.75pt;height:186pt">
              <v:imagedata r:id="rId22" o:title=""/>
            </v:shape>
          </w:pict>
        </w:r>
      </w:ins>
    </w:p>
    <w:p w:rsidR="005F3338" w:rsidRDefault="00B60DD7">
      <w:pPr>
        <w:pStyle w:val="ae"/>
        <w:keepNext/>
        <w:spacing w:before="156" w:after="156"/>
        <w:ind w:firstLine="360"/>
        <w:rPr>
          <w:ins w:id="12" w:author="admin" w:date="2016-08-03T12:59:00Z"/>
        </w:rPr>
      </w:pPr>
      <w:ins w:id="13" w:author="admin" w:date="2016-08-03T12:59:00Z">
        <w:r>
          <w:pict>
            <v:shape id="_x0000_i1039" type="#_x0000_t75" style="width:414.75pt;height:186pt">
              <v:imagedata r:id="rId22" o:title=""/>
            </v:shape>
          </w:pict>
        </w:r>
      </w:ins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-15</w:t>
      </w:r>
    </w:p>
    <w:p w:rsidR="005F3338" w:rsidRDefault="003702C1">
      <w:r>
        <w:rPr>
          <w:rFonts w:hint="eastAsia"/>
        </w:rPr>
        <w:lastRenderedPageBreak/>
        <w:t>其中</w:t>
      </w:r>
      <w:r>
        <w:rPr>
          <w:rFonts w:hint="eastAsia"/>
        </w:rPr>
        <w:t>&lt;name&gt;</w:t>
      </w:r>
      <w:r>
        <w:rPr>
          <w:rFonts w:hint="eastAsia"/>
        </w:rPr>
        <w:t>是该自定义标签的名字</w:t>
      </w:r>
    </w:p>
    <w:p w:rsidR="005F3338" w:rsidRDefault="003702C1">
      <w:r>
        <w:rPr>
          <w:rFonts w:hint="eastAsia"/>
        </w:rPr>
        <w:t>&lt;tag-class&gt;</w:t>
      </w:r>
      <w:r>
        <w:rPr>
          <w:rFonts w:hint="eastAsia"/>
        </w:rPr>
        <w:t>是该自定义标签处理类的全路径名</w:t>
      </w:r>
    </w:p>
    <w:p w:rsidR="005F3338" w:rsidRDefault="003702C1">
      <w:r>
        <w:rPr>
          <w:rFonts w:hint="eastAsia"/>
        </w:rPr>
        <w:t>&lt;body-content&gt;</w:t>
      </w:r>
      <w:r>
        <w:rPr>
          <w:rFonts w:hint="eastAsia"/>
        </w:rPr>
        <w:t>是标签体类型，可取的值为</w:t>
      </w:r>
      <w:r>
        <w:rPr>
          <w:rFonts w:hint="eastAsia"/>
        </w:rPr>
        <w:t>Empty</w:t>
      </w:r>
      <w:r>
        <w:rPr>
          <w:rFonts w:hint="eastAsia"/>
        </w:rPr>
        <w:t>表示不能含有标签体。</w:t>
      </w:r>
      <w:r>
        <w:rPr>
          <w:rFonts w:hint="eastAsia"/>
        </w:rPr>
        <w:t>scriptless</w:t>
      </w:r>
      <w:r>
        <w:rPr>
          <w:rFonts w:hint="eastAsia"/>
        </w:rPr>
        <w:t>表示可以包含标签体但是不能包含</w:t>
      </w:r>
      <w:r>
        <w:rPr>
          <w:rFonts w:hint="eastAsia"/>
        </w:rPr>
        <w:t>java</w:t>
      </w:r>
      <w:r>
        <w:rPr>
          <w:rFonts w:hint="eastAsia"/>
        </w:rPr>
        <w:t>源代码。</w:t>
      </w:r>
      <w:r>
        <w:rPr>
          <w:rFonts w:hint="eastAsia"/>
        </w:rPr>
        <w:t>JSP</w:t>
      </w:r>
      <w:r>
        <w:rPr>
          <w:rFonts w:hint="eastAsia"/>
        </w:rPr>
        <w:t>表示可以包含任意内容的标签体。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页面中引入自定义标签使用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页面中引入自定义标签</w:t>
      </w:r>
    </w:p>
    <w:p w:rsidR="005F3338" w:rsidRDefault="003702C1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页面中使用</w:t>
      </w:r>
      <w:r>
        <w:rPr>
          <w:rFonts w:hint="eastAsia"/>
        </w:rPr>
        <w:t>&lt;%@taglib %&gt;</w:t>
      </w:r>
      <w:r>
        <w:rPr>
          <w:rFonts w:hint="eastAsia"/>
        </w:rPr>
        <w:t>引入自定义标签。</w:t>
      </w:r>
    </w:p>
    <w:p w:rsidR="005F3338" w:rsidRDefault="003702C1">
      <w:pPr>
        <w:pStyle w:val="ad"/>
      </w:pPr>
      <w:r>
        <w:t>&lt;%@ taglib uri="http://www.easymall.com/myTag" prefix="myTag" %&gt;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开发带有属性的自定义标签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开发带有属性的自定义标签</w:t>
      </w:r>
    </w:p>
    <w:p w:rsidR="005F3338" w:rsidRDefault="003702C1">
      <w:r>
        <w:rPr>
          <w:rFonts w:hint="eastAsia"/>
        </w:rPr>
        <w:t>想要开发带有属性的标签，需要做如下两件事：</w:t>
      </w:r>
    </w:p>
    <w:p w:rsidR="005F3338" w:rsidRDefault="003702C1">
      <w:r>
        <w:rPr>
          <w:rFonts w:hint="eastAsia"/>
        </w:rPr>
        <w:t>在自定义标签处理类中定义</w:t>
      </w:r>
      <w:r>
        <w:rPr>
          <w:rFonts w:hint="eastAsia"/>
        </w:rPr>
        <w:t>javabean</w:t>
      </w:r>
      <w:r>
        <w:rPr>
          <w:rFonts w:hint="eastAsia"/>
        </w:rPr>
        <w:t>属性并提供</w:t>
      </w:r>
      <w:r>
        <w:rPr>
          <w:rFonts w:hint="eastAsia"/>
        </w:rPr>
        <w:t>setXxx()</w:t>
      </w:r>
      <w:r>
        <w:rPr>
          <w:rFonts w:hint="eastAsia"/>
        </w:rPr>
        <w:t>方法，如图</w:t>
      </w:r>
      <w:r>
        <w:rPr>
          <w:rFonts w:hint="eastAsia"/>
        </w:rPr>
        <w:t>-16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40" type="#_x0000_t75" style="width:271.5pt;height:60.75pt">
            <v:imagedata r:id="rId23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-16</w:t>
      </w:r>
    </w:p>
    <w:p w:rsidR="005F3338" w:rsidRDefault="003702C1">
      <w:r>
        <w:rPr>
          <w:rFonts w:hint="eastAsia"/>
        </w:rPr>
        <w:t>在</w:t>
      </w:r>
      <w:r>
        <w:rPr>
          <w:rFonts w:hint="eastAsia"/>
        </w:rPr>
        <w:t>tld</w:t>
      </w:r>
      <w:r>
        <w:rPr>
          <w:rFonts w:hint="eastAsia"/>
        </w:rPr>
        <w:t>文件中描述该属性，如图</w:t>
      </w:r>
      <w:r>
        <w:rPr>
          <w:rFonts w:hint="eastAsia"/>
        </w:rPr>
        <w:t>-17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41" type="#_x0000_t75" style="width:340.5pt;height:159.75pt">
            <v:imagedata r:id="rId24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-17</w:t>
      </w:r>
    </w:p>
    <w:p w:rsidR="005F3338" w:rsidRDefault="003702C1"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描述属性的标签如图</w:t>
      </w:r>
      <w:r>
        <w:rPr>
          <w:rFonts w:hint="eastAsia"/>
        </w:rPr>
        <w:t>-18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42" type="#_x0000_t75" style="width:6in;height:247.5pt">
            <v:imagedata r:id="rId25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-18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打包自定义标签为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打包自定义标签为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F3338" w:rsidRDefault="003702C1">
      <w:r>
        <w:rPr>
          <w:rFonts w:hint="eastAsia"/>
        </w:rPr>
        <w:t>略。</w:t>
      </w:r>
    </w:p>
    <w:p w:rsidR="005F3338" w:rsidRDefault="003702C1">
      <w:pPr>
        <w:pStyle w:val="1"/>
        <w:numPr>
          <w:ilvl w:val="0"/>
          <w:numId w:val="1"/>
        </w:numPr>
        <w:ind w:left="845"/>
      </w:pPr>
      <w:r>
        <w:rPr>
          <w:rFonts w:hint="eastAsia"/>
        </w:rPr>
        <w:lastRenderedPageBreak/>
        <w:t>用</w:t>
      </w:r>
      <w:r>
        <w:rPr>
          <w:rFonts w:hint="eastAsia"/>
        </w:rPr>
        <w:t>JSTL+EL</w:t>
      </w:r>
      <w:r>
        <w:rPr>
          <w:rFonts w:hint="eastAsia"/>
        </w:rPr>
        <w:t>改造注册、登录页面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t>login.jsp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改造</w:t>
      </w:r>
      <w:r>
        <w:rPr>
          <w:rFonts w:hint="eastAsia"/>
        </w:rPr>
        <w:t>login.jsp</w:t>
      </w:r>
    </w:p>
    <w:p w:rsidR="005F3338" w:rsidRDefault="003702C1">
      <w:r>
        <w:rPr>
          <w:rFonts w:hint="eastAsia"/>
        </w:rPr>
        <w:t>之前的代码十分混乱，如图</w:t>
      </w:r>
      <w:r>
        <w:rPr>
          <w:rFonts w:hint="eastAsia"/>
        </w:rPr>
        <w:t>-19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43" type="#_x0000_t75" style="width:6in;height:222.75pt">
            <v:imagedata r:id="rId26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-19</w:t>
      </w:r>
    </w:p>
    <w:p w:rsidR="005F3338" w:rsidRDefault="003702C1">
      <w:r>
        <w:rPr>
          <w:rFonts w:hint="eastAsia"/>
        </w:rPr>
        <w:t>用</w:t>
      </w:r>
      <w:r>
        <w:rPr>
          <w:rFonts w:hint="eastAsia"/>
        </w:rPr>
        <w:t>el+jstl</w:t>
      </w:r>
      <w:r>
        <w:rPr>
          <w:rFonts w:hint="eastAsia"/>
        </w:rPr>
        <w:t>改造，如图</w:t>
      </w:r>
      <w:r>
        <w:rPr>
          <w:rFonts w:hint="eastAsia"/>
        </w:rPr>
        <w:t>-20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44" type="#_x0000_t75" style="width:6in;height:36.75pt">
            <v:imagedata r:id="rId27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-20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lastRenderedPageBreak/>
        <w:t>自定义标签实现</w:t>
      </w:r>
      <w:r>
        <w:rPr>
          <w:rFonts w:hint="eastAsia"/>
        </w:rPr>
        <w:t>URL</w:t>
      </w:r>
      <w:r>
        <w:rPr>
          <w:rFonts w:hint="eastAsia"/>
        </w:rPr>
        <w:t>解码</w:t>
      </w:r>
    </w:p>
    <w:p w:rsidR="005F3338" w:rsidRDefault="003702C1">
      <w:r>
        <w:rPr>
          <w:rFonts w:hint="eastAsia"/>
        </w:rPr>
        <w:t>经过测试发现显示的用户名是经过</w:t>
      </w:r>
      <w:r>
        <w:rPr>
          <w:rFonts w:hint="eastAsia"/>
        </w:rPr>
        <w:t>URL</w:t>
      </w:r>
      <w:r>
        <w:rPr>
          <w:rFonts w:hint="eastAsia"/>
        </w:rPr>
        <w:t>编码的，而</w:t>
      </w:r>
      <w:r>
        <w:rPr>
          <w:rFonts w:hint="eastAsia"/>
        </w:rPr>
        <w:t>JSTL</w:t>
      </w:r>
      <w:r>
        <w:rPr>
          <w:rFonts w:hint="eastAsia"/>
        </w:rPr>
        <w:t>并没有提供现成的</w:t>
      </w:r>
      <w:r>
        <w:rPr>
          <w:rFonts w:hint="eastAsia"/>
        </w:rPr>
        <w:t>URL</w:t>
      </w:r>
      <w:r>
        <w:rPr>
          <w:rFonts w:hint="eastAsia"/>
        </w:rPr>
        <w:t>解码用的标签</w:t>
      </w:r>
      <w:r>
        <w:rPr>
          <w:rFonts w:hint="eastAsia"/>
        </w:rPr>
        <w:t>,</w:t>
      </w:r>
      <w:r>
        <w:rPr>
          <w:rFonts w:hint="eastAsia"/>
        </w:rPr>
        <w:t>而我们不希望在</w:t>
      </w:r>
      <w:r>
        <w:rPr>
          <w:rFonts w:hint="eastAsia"/>
        </w:rPr>
        <w:t>jsp</w:t>
      </w:r>
      <w:r>
        <w:rPr>
          <w:rFonts w:hint="eastAsia"/>
        </w:rPr>
        <w:t>页面中写</w:t>
      </w:r>
      <w:r>
        <w:rPr>
          <w:rFonts w:hint="eastAsia"/>
        </w:rPr>
        <w:t>java</w:t>
      </w:r>
      <w:r>
        <w:rPr>
          <w:rFonts w:hint="eastAsia"/>
        </w:rPr>
        <w:t>代码，对于这种非常常见的功能，我们可以开发一个自定义标签来进行处理。代码如图</w:t>
      </w:r>
      <w:r>
        <w:rPr>
          <w:rFonts w:hint="eastAsia"/>
        </w:rPr>
        <w:t>-21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45" type="#_x0000_t75" style="width:6in;height:226.5pt">
            <v:imagedata r:id="rId28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-21</w:t>
      </w:r>
    </w:p>
    <w:p w:rsidR="005F3338" w:rsidRDefault="003702C1">
      <w:r>
        <w:rPr>
          <w:rFonts w:hint="eastAsia"/>
        </w:rPr>
        <w:lastRenderedPageBreak/>
        <w:t>在</w:t>
      </w:r>
      <w:r>
        <w:rPr>
          <w:rFonts w:hint="eastAsia"/>
        </w:rPr>
        <w:t>tld</w:t>
      </w:r>
      <w:r>
        <w:rPr>
          <w:rFonts w:hint="eastAsia"/>
        </w:rPr>
        <w:t>文件中描述该标签，如图</w:t>
      </w:r>
      <w:r>
        <w:rPr>
          <w:rFonts w:hint="eastAsia"/>
        </w:rPr>
        <w:t>-22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46" type="#_x0000_t75" style="width:6in;height:224.25pt">
            <v:imagedata r:id="rId29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-22</w:t>
      </w:r>
    </w:p>
    <w:p w:rsidR="005F3338" w:rsidRDefault="003702C1">
      <w:r>
        <w:rPr>
          <w:rFonts w:hint="eastAsia"/>
        </w:rPr>
        <w:t>在</w:t>
      </w:r>
      <w:r>
        <w:rPr>
          <w:rFonts w:hint="eastAsia"/>
        </w:rPr>
        <w:t>regist.jsp</w:t>
      </w:r>
      <w:r>
        <w:rPr>
          <w:rFonts w:hint="eastAsia"/>
        </w:rPr>
        <w:t>中引入此</w:t>
      </w:r>
      <w:r>
        <w:rPr>
          <w:rFonts w:hint="eastAsia"/>
        </w:rPr>
        <w:t>tld</w:t>
      </w:r>
      <w:r>
        <w:rPr>
          <w:rFonts w:hint="eastAsia"/>
        </w:rPr>
        <w:t>文件，通过该自定义标签进行</w:t>
      </w:r>
      <w:r>
        <w:rPr>
          <w:rFonts w:hint="eastAsia"/>
        </w:rPr>
        <w:t>URL</w:t>
      </w:r>
      <w:r>
        <w:rPr>
          <w:rFonts w:hint="eastAsia"/>
        </w:rPr>
        <w:t>解码，如图</w:t>
      </w:r>
      <w:r>
        <w:rPr>
          <w:rFonts w:hint="eastAsia"/>
        </w:rPr>
        <w:t>-23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47" type="#_x0000_t75" style="width:6in;height:154.5pt">
            <v:imagedata r:id="rId30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-23</w:t>
      </w:r>
    </w:p>
    <w:p w:rsidR="005F3338" w:rsidRDefault="003702C1">
      <w:r>
        <w:rPr>
          <w:rFonts w:hint="eastAsia"/>
        </w:rPr>
        <w:t>经过测试，可以正确的显示中文，如图</w:t>
      </w:r>
      <w:r>
        <w:rPr>
          <w:rFonts w:hint="eastAsia"/>
        </w:rPr>
        <w:t>-24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lastRenderedPageBreak/>
        <w:pict>
          <v:shape id="_x0000_i1048" type="#_x0000_t75" style="width:399pt;height:272.25pt">
            <v:imagedata r:id="rId31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-24</w:t>
      </w:r>
    </w:p>
    <w:p w:rsidR="005F3338" w:rsidRDefault="003702C1">
      <w:pPr>
        <w:pStyle w:val="2"/>
        <w:numPr>
          <w:ilvl w:val="1"/>
          <w:numId w:val="1"/>
        </w:numPr>
        <w:ind w:left="987"/>
      </w:pPr>
      <w:r>
        <w:rPr>
          <w:rFonts w:hint="eastAsia"/>
        </w:rPr>
        <w:lastRenderedPageBreak/>
        <w:t>index.jsp</w:t>
      </w:r>
    </w:p>
    <w:p w:rsidR="005F3338" w:rsidRDefault="003702C1">
      <w:pPr>
        <w:pStyle w:val="3"/>
        <w:numPr>
          <w:ilvl w:val="2"/>
          <w:numId w:val="1"/>
        </w:numPr>
        <w:ind w:left="1129"/>
      </w:pPr>
      <w:r>
        <w:rPr>
          <w:rFonts w:hint="eastAsia"/>
        </w:rPr>
        <w:t>改造</w:t>
      </w:r>
      <w:r>
        <w:rPr>
          <w:rFonts w:hint="eastAsia"/>
        </w:rPr>
        <w:t>index.jsp</w:t>
      </w:r>
    </w:p>
    <w:p w:rsidR="005F3338" w:rsidRDefault="003702C1">
      <w:r>
        <w:rPr>
          <w:rFonts w:hint="eastAsia"/>
        </w:rPr>
        <w:t>如图</w:t>
      </w:r>
      <w:r>
        <w:rPr>
          <w:rFonts w:hint="eastAsia"/>
        </w:rPr>
        <w:t>-25</w:t>
      </w:r>
      <w:r>
        <w:rPr>
          <w:rFonts w:hint="eastAsia"/>
        </w:rPr>
        <w:t>所示：</w:t>
      </w:r>
    </w:p>
    <w:p w:rsidR="005F3338" w:rsidRDefault="00B60DD7">
      <w:pPr>
        <w:pStyle w:val="ae"/>
        <w:keepNext/>
        <w:spacing w:before="156" w:after="156"/>
        <w:ind w:firstLine="360"/>
      </w:pPr>
      <w:r>
        <w:pict>
          <v:shape id="_x0000_i1049" type="#_x0000_t75" style="width:431.25pt;height:3in">
            <v:imagedata r:id="rId32" o:title=""/>
          </v:shape>
        </w:pict>
      </w:r>
    </w:p>
    <w:p w:rsidR="005F3338" w:rsidRDefault="003702C1">
      <w:pPr>
        <w:pStyle w:val="ae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-25</w:t>
      </w:r>
    </w:p>
    <w:p w:rsidR="005F3338" w:rsidRDefault="005F3338">
      <w:pPr>
        <w:pStyle w:val="ae"/>
        <w:spacing w:before="156" w:after="156"/>
        <w:ind w:firstLine="360"/>
      </w:pPr>
    </w:p>
    <w:sectPr w:rsidR="005F333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345" w:rsidRDefault="00793345">
      <w:r>
        <w:separator/>
      </w:r>
    </w:p>
  </w:endnote>
  <w:endnote w:type="continuationSeparator" w:id="0">
    <w:p w:rsidR="00793345" w:rsidRDefault="00793345">
      <w:r>
        <w:continuationSeparator/>
      </w:r>
    </w:p>
  </w:endnote>
  <w:endnote w:type="continuationNotice" w:id="1">
    <w:p w:rsidR="00793345" w:rsidRDefault="00793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8" w:rsidRDefault="005F333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8" w:rsidRDefault="005F333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8" w:rsidRDefault="005F333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345" w:rsidRDefault="00793345">
      <w:r>
        <w:separator/>
      </w:r>
    </w:p>
  </w:footnote>
  <w:footnote w:type="continuationSeparator" w:id="0">
    <w:p w:rsidR="00793345" w:rsidRDefault="00793345">
      <w:r>
        <w:continuationSeparator/>
      </w:r>
    </w:p>
  </w:footnote>
  <w:footnote w:type="continuationNotice" w:id="1">
    <w:p w:rsidR="00793345" w:rsidRDefault="007933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8" w:rsidRDefault="005F3338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8" w:rsidRDefault="005F3338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38" w:rsidRDefault="005F333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14B0"/>
    <w:multiLevelType w:val="multilevel"/>
    <w:tmpl w:val="051114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857F14"/>
    <w:multiLevelType w:val="multilevel"/>
    <w:tmpl w:val="43857F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4AB0E40"/>
    <w:multiLevelType w:val="multilevel"/>
    <w:tmpl w:val="051114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09B"/>
    <w:rsid w:val="00011692"/>
    <w:rsid w:val="000157A0"/>
    <w:rsid w:val="00015F4D"/>
    <w:rsid w:val="00021718"/>
    <w:rsid w:val="00021DBE"/>
    <w:rsid w:val="00024EDA"/>
    <w:rsid w:val="00027B53"/>
    <w:rsid w:val="0003100E"/>
    <w:rsid w:val="00032143"/>
    <w:rsid w:val="000324E7"/>
    <w:rsid w:val="00033F3F"/>
    <w:rsid w:val="0004246F"/>
    <w:rsid w:val="00043B1F"/>
    <w:rsid w:val="00043B63"/>
    <w:rsid w:val="00047690"/>
    <w:rsid w:val="0005113E"/>
    <w:rsid w:val="00052F59"/>
    <w:rsid w:val="000564A2"/>
    <w:rsid w:val="00057A08"/>
    <w:rsid w:val="00060C1C"/>
    <w:rsid w:val="000617F5"/>
    <w:rsid w:val="00064ACB"/>
    <w:rsid w:val="00064FAC"/>
    <w:rsid w:val="00067D89"/>
    <w:rsid w:val="000732BA"/>
    <w:rsid w:val="00077182"/>
    <w:rsid w:val="00077A85"/>
    <w:rsid w:val="00083BCB"/>
    <w:rsid w:val="00083C6D"/>
    <w:rsid w:val="00084D30"/>
    <w:rsid w:val="0008521E"/>
    <w:rsid w:val="000866DF"/>
    <w:rsid w:val="00087704"/>
    <w:rsid w:val="00092438"/>
    <w:rsid w:val="00095CAF"/>
    <w:rsid w:val="000A1455"/>
    <w:rsid w:val="000A2FE5"/>
    <w:rsid w:val="000A6909"/>
    <w:rsid w:val="000A6F8E"/>
    <w:rsid w:val="000C4AA0"/>
    <w:rsid w:val="000D2C6A"/>
    <w:rsid w:val="000D50A9"/>
    <w:rsid w:val="000D5C0B"/>
    <w:rsid w:val="000E02F2"/>
    <w:rsid w:val="000E05AA"/>
    <w:rsid w:val="000E11E8"/>
    <w:rsid w:val="000E68DF"/>
    <w:rsid w:val="000F6645"/>
    <w:rsid w:val="00101DD4"/>
    <w:rsid w:val="00104BA8"/>
    <w:rsid w:val="00104C05"/>
    <w:rsid w:val="00104DBF"/>
    <w:rsid w:val="00110013"/>
    <w:rsid w:val="0012043F"/>
    <w:rsid w:val="00123B55"/>
    <w:rsid w:val="001256E4"/>
    <w:rsid w:val="001267B9"/>
    <w:rsid w:val="0012711A"/>
    <w:rsid w:val="00145EF6"/>
    <w:rsid w:val="001477E1"/>
    <w:rsid w:val="001503BD"/>
    <w:rsid w:val="00151744"/>
    <w:rsid w:val="00154998"/>
    <w:rsid w:val="00156B27"/>
    <w:rsid w:val="00157D80"/>
    <w:rsid w:val="001609F9"/>
    <w:rsid w:val="00161535"/>
    <w:rsid w:val="0016263D"/>
    <w:rsid w:val="00162821"/>
    <w:rsid w:val="001646B1"/>
    <w:rsid w:val="0016784A"/>
    <w:rsid w:val="001702FF"/>
    <w:rsid w:val="001714CA"/>
    <w:rsid w:val="00171841"/>
    <w:rsid w:val="00172A27"/>
    <w:rsid w:val="001739E1"/>
    <w:rsid w:val="00174FA9"/>
    <w:rsid w:val="001752A2"/>
    <w:rsid w:val="00176191"/>
    <w:rsid w:val="001849F5"/>
    <w:rsid w:val="00185C37"/>
    <w:rsid w:val="00186D4C"/>
    <w:rsid w:val="00193573"/>
    <w:rsid w:val="001A2BC0"/>
    <w:rsid w:val="001A3044"/>
    <w:rsid w:val="001A449E"/>
    <w:rsid w:val="001A4B48"/>
    <w:rsid w:val="001B3119"/>
    <w:rsid w:val="001B3646"/>
    <w:rsid w:val="001C7C07"/>
    <w:rsid w:val="001C7FB4"/>
    <w:rsid w:val="001D0560"/>
    <w:rsid w:val="001D0673"/>
    <w:rsid w:val="001D1700"/>
    <w:rsid w:val="001D1BF0"/>
    <w:rsid w:val="001D3DEA"/>
    <w:rsid w:val="001D6BBF"/>
    <w:rsid w:val="001D7AF3"/>
    <w:rsid w:val="001E0B90"/>
    <w:rsid w:val="001E1A25"/>
    <w:rsid w:val="001E69AE"/>
    <w:rsid w:val="001F1FAB"/>
    <w:rsid w:val="001F6E05"/>
    <w:rsid w:val="00202721"/>
    <w:rsid w:val="002047C7"/>
    <w:rsid w:val="00204E02"/>
    <w:rsid w:val="00205352"/>
    <w:rsid w:val="00206209"/>
    <w:rsid w:val="002118B2"/>
    <w:rsid w:val="00213F71"/>
    <w:rsid w:val="00220189"/>
    <w:rsid w:val="0022426F"/>
    <w:rsid w:val="0022581C"/>
    <w:rsid w:val="002261A0"/>
    <w:rsid w:val="002278DF"/>
    <w:rsid w:val="00231800"/>
    <w:rsid w:val="00231CF3"/>
    <w:rsid w:val="00231EB0"/>
    <w:rsid w:val="002368BE"/>
    <w:rsid w:val="00237BAB"/>
    <w:rsid w:val="00240C8B"/>
    <w:rsid w:val="002418D6"/>
    <w:rsid w:val="0024240D"/>
    <w:rsid w:val="00243A5A"/>
    <w:rsid w:val="00250CAD"/>
    <w:rsid w:val="0025184B"/>
    <w:rsid w:val="0025478C"/>
    <w:rsid w:val="0025528F"/>
    <w:rsid w:val="00256A5C"/>
    <w:rsid w:val="0025734D"/>
    <w:rsid w:val="0026528B"/>
    <w:rsid w:val="00266EF8"/>
    <w:rsid w:val="0027132B"/>
    <w:rsid w:val="00276652"/>
    <w:rsid w:val="00281567"/>
    <w:rsid w:val="00282180"/>
    <w:rsid w:val="00284431"/>
    <w:rsid w:val="0028460F"/>
    <w:rsid w:val="002846D3"/>
    <w:rsid w:val="00285838"/>
    <w:rsid w:val="00286D2E"/>
    <w:rsid w:val="00291CC6"/>
    <w:rsid w:val="00292BDB"/>
    <w:rsid w:val="00295167"/>
    <w:rsid w:val="002A1010"/>
    <w:rsid w:val="002A1CEF"/>
    <w:rsid w:val="002A23AB"/>
    <w:rsid w:val="002A5DE5"/>
    <w:rsid w:val="002B1505"/>
    <w:rsid w:val="002B33BF"/>
    <w:rsid w:val="002B3B96"/>
    <w:rsid w:val="002B559B"/>
    <w:rsid w:val="002B61CF"/>
    <w:rsid w:val="002B629E"/>
    <w:rsid w:val="002C3ECB"/>
    <w:rsid w:val="002D11E5"/>
    <w:rsid w:val="002D1E04"/>
    <w:rsid w:val="002D39E7"/>
    <w:rsid w:val="002D5785"/>
    <w:rsid w:val="002D7463"/>
    <w:rsid w:val="002D7B1C"/>
    <w:rsid w:val="002E0F64"/>
    <w:rsid w:val="002E1051"/>
    <w:rsid w:val="002F34E6"/>
    <w:rsid w:val="002F4D0B"/>
    <w:rsid w:val="002F5F31"/>
    <w:rsid w:val="002F7513"/>
    <w:rsid w:val="00304A24"/>
    <w:rsid w:val="00305028"/>
    <w:rsid w:val="003078DD"/>
    <w:rsid w:val="00307F09"/>
    <w:rsid w:val="00313554"/>
    <w:rsid w:val="0031393F"/>
    <w:rsid w:val="00313CBC"/>
    <w:rsid w:val="0031643C"/>
    <w:rsid w:val="00323527"/>
    <w:rsid w:val="00323E51"/>
    <w:rsid w:val="00330861"/>
    <w:rsid w:val="00332C93"/>
    <w:rsid w:val="00333578"/>
    <w:rsid w:val="00333DEC"/>
    <w:rsid w:val="00335451"/>
    <w:rsid w:val="003364DD"/>
    <w:rsid w:val="00336581"/>
    <w:rsid w:val="00336A05"/>
    <w:rsid w:val="0033793E"/>
    <w:rsid w:val="00337C5A"/>
    <w:rsid w:val="003401B7"/>
    <w:rsid w:val="003407C9"/>
    <w:rsid w:val="00341078"/>
    <w:rsid w:val="003412FE"/>
    <w:rsid w:val="00342FDD"/>
    <w:rsid w:val="00345FA4"/>
    <w:rsid w:val="003535A3"/>
    <w:rsid w:val="00353988"/>
    <w:rsid w:val="003543C0"/>
    <w:rsid w:val="00356E40"/>
    <w:rsid w:val="0035762B"/>
    <w:rsid w:val="003602EB"/>
    <w:rsid w:val="003617E6"/>
    <w:rsid w:val="003622AD"/>
    <w:rsid w:val="00362AC6"/>
    <w:rsid w:val="00366017"/>
    <w:rsid w:val="003702C1"/>
    <w:rsid w:val="0037126F"/>
    <w:rsid w:val="0037536D"/>
    <w:rsid w:val="00377398"/>
    <w:rsid w:val="00377CC7"/>
    <w:rsid w:val="00377D9C"/>
    <w:rsid w:val="003800F5"/>
    <w:rsid w:val="00381864"/>
    <w:rsid w:val="0038240B"/>
    <w:rsid w:val="00390E5C"/>
    <w:rsid w:val="003919D5"/>
    <w:rsid w:val="0039479E"/>
    <w:rsid w:val="00397192"/>
    <w:rsid w:val="0039797A"/>
    <w:rsid w:val="003A0C76"/>
    <w:rsid w:val="003A1661"/>
    <w:rsid w:val="003A3E43"/>
    <w:rsid w:val="003A4472"/>
    <w:rsid w:val="003A4A77"/>
    <w:rsid w:val="003B2870"/>
    <w:rsid w:val="003B6740"/>
    <w:rsid w:val="003B6F6E"/>
    <w:rsid w:val="003B6F9B"/>
    <w:rsid w:val="003B6FCF"/>
    <w:rsid w:val="003C023F"/>
    <w:rsid w:val="003C0393"/>
    <w:rsid w:val="003C44E5"/>
    <w:rsid w:val="003D08E7"/>
    <w:rsid w:val="003D167E"/>
    <w:rsid w:val="003D5F6D"/>
    <w:rsid w:val="003D66DD"/>
    <w:rsid w:val="003E14B4"/>
    <w:rsid w:val="003E227E"/>
    <w:rsid w:val="003E334F"/>
    <w:rsid w:val="003E4CDB"/>
    <w:rsid w:val="003F03BD"/>
    <w:rsid w:val="003F360C"/>
    <w:rsid w:val="003F667B"/>
    <w:rsid w:val="003F6E95"/>
    <w:rsid w:val="003F7C9F"/>
    <w:rsid w:val="004002C8"/>
    <w:rsid w:val="0040149E"/>
    <w:rsid w:val="004040E8"/>
    <w:rsid w:val="004059C5"/>
    <w:rsid w:val="0041419E"/>
    <w:rsid w:val="00414D98"/>
    <w:rsid w:val="00415CD6"/>
    <w:rsid w:val="0041606F"/>
    <w:rsid w:val="00417CC5"/>
    <w:rsid w:val="004221A8"/>
    <w:rsid w:val="004232CA"/>
    <w:rsid w:val="00423ED9"/>
    <w:rsid w:val="00426282"/>
    <w:rsid w:val="00431621"/>
    <w:rsid w:val="004339C4"/>
    <w:rsid w:val="0043429C"/>
    <w:rsid w:val="00437BED"/>
    <w:rsid w:val="00443054"/>
    <w:rsid w:val="004470B6"/>
    <w:rsid w:val="0045577A"/>
    <w:rsid w:val="00455A5C"/>
    <w:rsid w:val="00457FAA"/>
    <w:rsid w:val="00460ED3"/>
    <w:rsid w:val="004641F1"/>
    <w:rsid w:val="0046730E"/>
    <w:rsid w:val="0046790D"/>
    <w:rsid w:val="00471592"/>
    <w:rsid w:val="00473A77"/>
    <w:rsid w:val="00474457"/>
    <w:rsid w:val="004745B0"/>
    <w:rsid w:val="0047607F"/>
    <w:rsid w:val="004813FA"/>
    <w:rsid w:val="004846D6"/>
    <w:rsid w:val="004954D2"/>
    <w:rsid w:val="0049770E"/>
    <w:rsid w:val="004A0A0F"/>
    <w:rsid w:val="004A284D"/>
    <w:rsid w:val="004A635D"/>
    <w:rsid w:val="004B2C77"/>
    <w:rsid w:val="004B4049"/>
    <w:rsid w:val="004B609E"/>
    <w:rsid w:val="004B709D"/>
    <w:rsid w:val="004B741C"/>
    <w:rsid w:val="004C07BB"/>
    <w:rsid w:val="004C0D6E"/>
    <w:rsid w:val="004C6CAC"/>
    <w:rsid w:val="004D01A0"/>
    <w:rsid w:val="004D2E76"/>
    <w:rsid w:val="004D36A0"/>
    <w:rsid w:val="004D3EE3"/>
    <w:rsid w:val="004D72C1"/>
    <w:rsid w:val="004D7FDC"/>
    <w:rsid w:val="004E1D8D"/>
    <w:rsid w:val="004E30F1"/>
    <w:rsid w:val="004E642B"/>
    <w:rsid w:val="004E6F3F"/>
    <w:rsid w:val="004F1207"/>
    <w:rsid w:val="004F2EF8"/>
    <w:rsid w:val="00500772"/>
    <w:rsid w:val="0050090F"/>
    <w:rsid w:val="0050107D"/>
    <w:rsid w:val="00507A0E"/>
    <w:rsid w:val="005102A6"/>
    <w:rsid w:val="00512CAC"/>
    <w:rsid w:val="00514BC2"/>
    <w:rsid w:val="005171AF"/>
    <w:rsid w:val="00521D4E"/>
    <w:rsid w:val="005223D3"/>
    <w:rsid w:val="00523FD0"/>
    <w:rsid w:val="00525712"/>
    <w:rsid w:val="005275B5"/>
    <w:rsid w:val="00530652"/>
    <w:rsid w:val="00532B08"/>
    <w:rsid w:val="005355BE"/>
    <w:rsid w:val="00537F5A"/>
    <w:rsid w:val="005425E5"/>
    <w:rsid w:val="0054292B"/>
    <w:rsid w:val="00546DB1"/>
    <w:rsid w:val="00550C9A"/>
    <w:rsid w:val="00552090"/>
    <w:rsid w:val="005614EA"/>
    <w:rsid w:val="00562931"/>
    <w:rsid w:val="00570578"/>
    <w:rsid w:val="00570AE9"/>
    <w:rsid w:val="005712B0"/>
    <w:rsid w:val="00577DC8"/>
    <w:rsid w:val="00580927"/>
    <w:rsid w:val="00582338"/>
    <w:rsid w:val="0058520E"/>
    <w:rsid w:val="0059352B"/>
    <w:rsid w:val="00593FA4"/>
    <w:rsid w:val="00595E22"/>
    <w:rsid w:val="00596F63"/>
    <w:rsid w:val="0059707E"/>
    <w:rsid w:val="00597B39"/>
    <w:rsid w:val="005A5AC7"/>
    <w:rsid w:val="005A6CF6"/>
    <w:rsid w:val="005B03E0"/>
    <w:rsid w:val="005B08C4"/>
    <w:rsid w:val="005B562C"/>
    <w:rsid w:val="005B64D2"/>
    <w:rsid w:val="005C0112"/>
    <w:rsid w:val="005C194D"/>
    <w:rsid w:val="005C1B1B"/>
    <w:rsid w:val="005C6FF4"/>
    <w:rsid w:val="005C746B"/>
    <w:rsid w:val="005C751E"/>
    <w:rsid w:val="005C79E6"/>
    <w:rsid w:val="005D1DC5"/>
    <w:rsid w:val="005D4CCB"/>
    <w:rsid w:val="005D7B2A"/>
    <w:rsid w:val="005E0C6F"/>
    <w:rsid w:val="005E3622"/>
    <w:rsid w:val="005E4034"/>
    <w:rsid w:val="005F1FE1"/>
    <w:rsid w:val="005F2205"/>
    <w:rsid w:val="005F3338"/>
    <w:rsid w:val="005F418E"/>
    <w:rsid w:val="005F419B"/>
    <w:rsid w:val="005F505E"/>
    <w:rsid w:val="005F5869"/>
    <w:rsid w:val="00603A0E"/>
    <w:rsid w:val="00603E9F"/>
    <w:rsid w:val="006042EF"/>
    <w:rsid w:val="00607A79"/>
    <w:rsid w:val="006124E7"/>
    <w:rsid w:val="00615914"/>
    <w:rsid w:val="00615E07"/>
    <w:rsid w:val="006160CB"/>
    <w:rsid w:val="00620018"/>
    <w:rsid w:val="006220EB"/>
    <w:rsid w:val="00622DC4"/>
    <w:rsid w:val="00632942"/>
    <w:rsid w:val="00633375"/>
    <w:rsid w:val="00635E1A"/>
    <w:rsid w:val="00637CFE"/>
    <w:rsid w:val="00640F23"/>
    <w:rsid w:val="006439F3"/>
    <w:rsid w:val="006446C8"/>
    <w:rsid w:val="00645E52"/>
    <w:rsid w:val="00646199"/>
    <w:rsid w:val="0065185F"/>
    <w:rsid w:val="0065386C"/>
    <w:rsid w:val="00653ECC"/>
    <w:rsid w:val="00660E2C"/>
    <w:rsid w:val="00664D0E"/>
    <w:rsid w:val="0067358B"/>
    <w:rsid w:val="00675253"/>
    <w:rsid w:val="006754EA"/>
    <w:rsid w:val="0068442C"/>
    <w:rsid w:val="0068480A"/>
    <w:rsid w:val="00684ED0"/>
    <w:rsid w:val="00685216"/>
    <w:rsid w:val="00685CBC"/>
    <w:rsid w:val="00687816"/>
    <w:rsid w:val="00690FD4"/>
    <w:rsid w:val="00697E33"/>
    <w:rsid w:val="006A23B0"/>
    <w:rsid w:val="006A27FD"/>
    <w:rsid w:val="006A3206"/>
    <w:rsid w:val="006A3CCF"/>
    <w:rsid w:val="006A5254"/>
    <w:rsid w:val="006B225F"/>
    <w:rsid w:val="006B294C"/>
    <w:rsid w:val="006B2FDB"/>
    <w:rsid w:val="006B37E9"/>
    <w:rsid w:val="006B4DBD"/>
    <w:rsid w:val="006B5F7A"/>
    <w:rsid w:val="006B74F7"/>
    <w:rsid w:val="006B7FB4"/>
    <w:rsid w:val="006C1517"/>
    <w:rsid w:val="006C3B16"/>
    <w:rsid w:val="006C78E6"/>
    <w:rsid w:val="006D0188"/>
    <w:rsid w:val="006D254C"/>
    <w:rsid w:val="006D448A"/>
    <w:rsid w:val="006D58E8"/>
    <w:rsid w:val="006D6CE9"/>
    <w:rsid w:val="006E3310"/>
    <w:rsid w:val="006E3A54"/>
    <w:rsid w:val="006E3D40"/>
    <w:rsid w:val="006E474D"/>
    <w:rsid w:val="006E5E6B"/>
    <w:rsid w:val="006E7016"/>
    <w:rsid w:val="006E760A"/>
    <w:rsid w:val="006E77A5"/>
    <w:rsid w:val="006E7CA4"/>
    <w:rsid w:val="006F4520"/>
    <w:rsid w:val="006F496C"/>
    <w:rsid w:val="006F6FAF"/>
    <w:rsid w:val="007003CF"/>
    <w:rsid w:val="00700B6D"/>
    <w:rsid w:val="0070161E"/>
    <w:rsid w:val="00704DE4"/>
    <w:rsid w:val="007054C0"/>
    <w:rsid w:val="00710EBB"/>
    <w:rsid w:val="00712677"/>
    <w:rsid w:val="00713F55"/>
    <w:rsid w:val="007159D3"/>
    <w:rsid w:val="00715E96"/>
    <w:rsid w:val="00716C72"/>
    <w:rsid w:val="00716E81"/>
    <w:rsid w:val="00722684"/>
    <w:rsid w:val="0072593E"/>
    <w:rsid w:val="00726B2E"/>
    <w:rsid w:val="0073058C"/>
    <w:rsid w:val="00730B68"/>
    <w:rsid w:val="00731001"/>
    <w:rsid w:val="00731F63"/>
    <w:rsid w:val="007347C9"/>
    <w:rsid w:val="007367E2"/>
    <w:rsid w:val="00736D86"/>
    <w:rsid w:val="007407B2"/>
    <w:rsid w:val="00744C6D"/>
    <w:rsid w:val="00746673"/>
    <w:rsid w:val="00754405"/>
    <w:rsid w:val="00756D6E"/>
    <w:rsid w:val="0076375C"/>
    <w:rsid w:val="00767F26"/>
    <w:rsid w:val="0077293B"/>
    <w:rsid w:val="00776E3A"/>
    <w:rsid w:val="0078088D"/>
    <w:rsid w:val="007817EE"/>
    <w:rsid w:val="00781E17"/>
    <w:rsid w:val="00787535"/>
    <w:rsid w:val="00792408"/>
    <w:rsid w:val="00792A9A"/>
    <w:rsid w:val="00793345"/>
    <w:rsid w:val="00793D8F"/>
    <w:rsid w:val="00797AF3"/>
    <w:rsid w:val="007A2ED9"/>
    <w:rsid w:val="007A500B"/>
    <w:rsid w:val="007A5396"/>
    <w:rsid w:val="007B04BE"/>
    <w:rsid w:val="007B1515"/>
    <w:rsid w:val="007C0DDE"/>
    <w:rsid w:val="007C7412"/>
    <w:rsid w:val="007E0334"/>
    <w:rsid w:val="007E1D43"/>
    <w:rsid w:val="007E201D"/>
    <w:rsid w:val="007F03CB"/>
    <w:rsid w:val="007F545E"/>
    <w:rsid w:val="007F6A6D"/>
    <w:rsid w:val="00800089"/>
    <w:rsid w:val="00804594"/>
    <w:rsid w:val="0081397B"/>
    <w:rsid w:val="0081459F"/>
    <w:rsid w:val="008154DF"/>
    <w:rsid w:val="0082091F"/>
    <w:rsid w:val="008234C4"/>
    <w:rsid w:val="00825C27"/>
    <w:rsid w:val="00826E9C"/>
    <w:rsid w:val="00835A84"/>
    <w:rsid w:val="00844005"/>
    <w:rsid w:val="0084406E"/>
    <w:rsid w:val="00844C74"/>
    <w:rsid w:val="00845075"/>
    <w:rsid w:val="00851994"/>
    <w:rsid w:val="00853F87"/>
    <w:rsid w:val="00855CA5"/>
    <w:rsid w:val="0086307E"/>
    <w:rsid w:val="0086313C"/>
    <w:rsid w:val="00863877"/>
    <w:rsid w:val="00870EEF"/>
    <w:rsid w:val="00880A83"/>
    <w:rsid w:val="008832A1"/>
    <w:rsid w:val="00891155"/>
    <w:rsid w:val="00894760"/>
    <w:rsid w:val="008A0D81"/>
    <w:rsid w:val="008A1263"/>
    <w:rsid w:val="008A1D4D"/>
    <w:rsid w:val="008A296A"/>
    <w:rsid w:val="008B1809"/>
    <w:rsid w:val="008B28E2"/>
    <w:rsid w:val="008B2B0D"/>
    <w:rsid w:val="008B495B"/>
    <w:rsid w:val="008B6B6B"/>
    <w:rsid w:val="008B729A"/>
    <w:rsid w:val="008B7B7A"/>
    <w:rsid w:val="008C009A"/>
    <w:rsid w:val="008C2AFC"/>
    <w:rsid w:val="008C530B"/>
    <w:rsid w:val="008C6FB1"/>
    <w:rsid w:val="008D285E"/>
    <w:rsid w:val="008D6553"/>
    <w:rsid w:val="008E08B7"/>
    <w:rsid w:val="008E15EA"/>
    <w:rsid w:val="008E1CA7"/>
    <w:rsid w:val="008E41A4"/>
    <w:rsid w:val="008E634B"/>
    <w:rsid w:val="008F0910"/>
    <w:rsid w:val="008F0E3C"/>
    <w:rsid w:val="00901B76"/>
    <w:rsid w:val="00901EF6"/>
    <w:rsid w:val="009027D1"/>
    <w:rsid w:val="00902EEB"/>
    <w:rsid w:val="00906B0B"/>
    <w:rsid w:val="0091418C"/>
    <w:rsid w:val="00916A47"/>
    <w:rsid w:val="00916B2D"/>
    <w:rsid w:val="00920A60"/>
    <w:rsid w:val="00923EA7"/>
    <w:rsid w:val="009318F6"/>
    <w:rsid w:val="00933D4E"/>
    <w:rsid w:val="00935ACA"/>
    <w:rsid w:val="00946B82"/>
    <w:rsid w:val="0095072E"/>
    <w:rsid w:val="00951301"/>
    <w:rsid w:val="009521B0"/>
    <w:rsid w:val="00954B88"/>
    <w:rsid w:val="00956E41"/>
    <w:rsid w:val="0096414F"/>
    <w:rsid w:val="00964AD9"/>
    <w:rsid w:val="00964D8D"/>
    <w:rsid w:val="0097091D"/>
    <w:rsid w:val="00972929"/>
    <w:rsid w:val="00973122"/>
    <w:rsid w:val="00975AF5"/>
    <w:rsid w:val="00975C36"/>
    <w:rsid w:val="00977D33"/>
    <w:rsid w:val="00981719"/>
    <w:rsid w:val="009846D6"/>
    <w:rsid w:val="00991BCF"/>
    <w:rsid w:val="00994EE2"/>
    <w:rsid w:val="00995462"/>
    <w:rsid w:val="00997122"/>
    <w:rsid w:val="009A07E7"/>
    <w:rsid w:val="009A212F"/>
    <w:rsid w:val="009A21B7"/>
    <w:rsid w:val="009A4561"/>
    <w:rsid w:val="009A6A98"/>
    <w:rsid w:val="009A6BCE"/>
    <w:rsid w:val="009B2252"/>
    <w:rsid w:val="009B3B73"/>
    <w:rsid w:val="009B546A"/>
    <w:rsid w:val="009B5C03"/>
    <w:rsid w:val="009C4421"/>
    <w:rsid w:val="009C76FD"/>
    <w:rsid w:val="009C777D"/>
    <w:rsid w:val="009D2859"/>
    <w:rsid w:val="009D5D17"/>
    <w:rsid w:val="009D6546"/>
    <w:rsid w:val="009D71CE"/>
    <w:rsid w:val="009E233C"/>
    <w:rsid w:val="009E4A76"/>
    <w:rsid w:val="009E4BA7"/>
    <w:rsid w:val="009E531E"/>
    <w:rsid w:val="009F6723"/>
    <w:rsid w:val="00A02221"/>
    <w:rsid w:val="00A039D9"/>
    <w:rsid w:val="00A12A86"/>
    <w:rsid w:val="00A14624"/>
    <w:rsid w:val="00A210D7"/>
    <w:rsid w:val="00A26F26"/>
    <w:rsid w:val="00A30296"/>
    <w:rsid w:val="00A337EC"/>
    <w:rsid w:val="00A33E66"/>
    <w:rsid w:val="00A34E0A"/>
    <w:rsid w:val="00A36C1C"/>
    <w:rsid w:val="00A41D18"/>
    <w:rsid w:val="00A42A9B"/>
    <w:rsid w:val="00A43B06"/>
    <w:rsid w:val="00A43E72"/>
    <w:rsid w:val="00A6601B"/>
    <w:rsid w:val="00A66C24"/>
    <w:rsid w:val="00A71D0C"/>
    <w:rsid w:val="00A743BC"/>
    <w:rsid w:val="00A75EAC"/>
    <w:rsid w:val="00A82011"/>
    <w:rsid w:val="00A82825"/>
    <w:rsid w:val="00A8331C"/>
    <w:rsid w:val="00A8418E"/>
    <w:rsid w:val="00A85CBE"/>
    <w:rsid w:val="00A901D7"/>
    <w:rsid w:val="00AA34DC"/>
    <w:rsid w:val="00AA3678"/>
    <w:rsid w:val="00AA6734"/>
    <w:rsid w:val="00AB2566"/>
    <w:rsid w:val="00AB4A64"/>
    <w:rsid w:val="00AB6FF5"/>
    <w:rsid w:val="00AC383D"/>
    <w:rsid w:val="00AD07C7"/>
    <w:rsid w:val="00AD20FE"/>
    <w:rsid w:val="00AE099E"/>
    <w:rsid w:val="00AE15C4"/>
    <w:rsid w:val="00AE17FC"/>
    <w:rsid w:val="00AE1A52"/>
    <w:rsid w:val="00AE4FB6"/>
    <w:rsid w:val="00AF26BB"/>
    <w:rsid w:val="00AF48B9"/>
    <w:rsid w:val="00B0215F"/>
    <w:rsid w:val="00B119DB"/>
    <w:rsid w:val="00B13444"/>
    <w:rsid w:val="00B1434A"/>
    <w:rsid w:val="00B15813"/>
    <w:rsid w:val="00B17209"/>
    <w:rsid w:val="00B17C77"/>
    <w:rsid w:val="00B17D62"/>
    <w:rsid w:val="00B21F84"/>
    <w:rsid w:val="00B257EC"/>
    <w:rsid w:val="00B26DB6"/>
    <w:rsid w:val="00B37DC1"/>
    <w:rsid w:val="00B41CDD"/>
    <w:rsid w:val="00B43C30"/>
    <w:rsid w:val="00B43EE3"/>
    <w:rsid w:val="00B53A26"/>
    <w:rsid w:val="00B55E5D"/>
    <w:rsid w:val="00B60DD7"/>
    <w:rsid w:val="00B67EDC"/>
    <w:rsid w:val="00B729CF"/>
    <w:rsid w:val="00B74522"/>
    <w:rsid w:val="00B75D1C"/>
    <w:rsid w:val="00B76DE1"/>
    <w:rsid w:val="00B8008D"/>
    <w:rsid w:val="00B834DC"/>
    <w:rsid w:val="00B83C4B"/>
    <w:rsid w:val="00BA08E7"/>
    <w:rsid w:val="00BA1564"/>
    <w:rsid w:val="00BA509D"/>
    <w:rsid w:val="00BA5DAD"/>
    <w:rsid w:val="00BB11B4"/>
    <w:rsid w:val="00BB1B55"/>
    <w:rsid w:val="00BB335C"/>
    <w:rsid w:val="00BB52E7"/>
    <w:rsid w:val="00BC1056"/>
    <w:rsid w:val="00BC10FA"/>
    <w:rsid w:val="00BC1DDA"/>
    <w:rsid w:val="00BC336A"/>
    <w:rsid w:val="00BC33B1"/>
    <w:rsid w:val="00BE0312"/>
    <w:rsid w:val="00BE0B01"/>
    <w:rsid w:val="00BE0D1E"/>
    <w:rsid w:val="00BE4069"/>
    <w:rsid w:val="00BE6990"/>
    <w:rsid w:val="00BE751B"/>
    <w:rsid w:val="00BF3893"/>
    <w:rsid w:val="00BF6A10"/>
    <w:rsid w:val="00C02843"/>
    <w:rsid w:val="00C0704C"/>
    <w:rsid w:val="00C11C39"/>
    <w:rsid w:val="00C138EB"/>
    <w:rsid w:val="00C13E28"/>
    <w:rsid w:val="00C17AF7"/>
    <w:rsid w:val="00C21470"/>
    <w:rsid w:val="00C224A0"/>
    <w:rsid w:val="00C25991"/>
    <w:rsid w:val="00C25DA5"/>
    <w:rsid w:val="00C27195"/>
    <w:rsid w:val="00C31681"/>
    <w:rsid w:val="00C317C9"/>
    <w:rsid w:val="00C342C3"/>
    <w:rsid w:val="00C357AC"/>
    <w:rsid w:val="00C40150"/>
    <w:rsid w:val="00C408D1"/>
    <w:rsid w:val="00C42550"/>
    <w:rsid w:val="00C42B7A"/>
    <w:rsid w:val="00C430EB"/>
    <w:rsid w:val="00C46EDB"/>
    <w:rsid w:val="00C4756E"/>
    <w:rsid w:val="00C50B1C"/>
    <w:rsid w:val="00C511FD"/>
    <w:rsid w:val="00C53934"/>
    <w:rsid w:val="00C539C4"/>
    <w:rsid w:val="00C57FB9"/>
    <w:rsid w:val="00C6457A"/>
    <w:rsid w:val="00C64CE4"/>
    <w:rsid w:val="00C707C0"/>
    <w:rsid w:val="00C72B1B"/>
    <w:rsid w:val="00C72F3E"/>
    <w:rsid w:val="00C741BC"/>
    <w:rsid w:val="00C74EB7"/>
    <w:rsid w:val="00C76A77"/>
    <w:rsid w:val="00C77877"/>
    <w:rsid w:val="00C81269"/>
    <w:rsid w:val="00C813F5"/>
    <w:rsid w:val="00C815BD"/>
    <w:rsid w:val="00C83017"/>
    <w:rsid w:val="00C83C30"/>
    <w:rsid w:val="00C85507"/>
    <w:rsid w:val="00C87E4D"/>
    <w:rsid w:val="00C93D29"/>
    <w:rsid w:val="00C947CE"/>
    <w:rsid w:val="00C97B82"/>
    <w:rsid w:val="00CA4872"/>
    <w:rsid w:val="00CA5E0A"/>
    <w:rsid w:val="00CB03C4"/>
    <w:rsid w:val="00CB2809"/>
    <w:rsid w:val="00CB2D4A"/>
    <w:rsid w:val="00CB2EDE"/>
    <w:rsid w:val="00CB44E8"/>
    <w:rsid w:val="00CB6058"/>
    <w:rsid w:val="00CB70F3"/>
    <w:rsid w:val="00CC04A9"/>
    <w:rsid w:val="00CC4DFF"/>
    <w:rsid w:val="00CD0461"/>
    <w:rsid w:val="00CD0701"/>
    <w:rsid w:val="00CD45CE"/>
    <w:rsid w:val="00CE1749"/>
    <w:rsid w:val="00CE26A6"/>
    <w:rsid w:val="00CF2E26"/>
    <w:rsid w:val="00CF35F4"/>
    <w:rsid w:val="00CF73DE"/>
    <w:rsid w:val="00CF7C3D"/>
    <w:rsid w:val="00D03F63"/>
    <w:rsid w:val="00D04685"/>
    <w:rsid w:val="00D10047"/>
    <w:rsid w:val="00D102ED"/>
    <w:rsid w:val="00D154B2"/>
    <w:rsid w:val="00D16AF0"/>
    <w:rsid w:val="00D20542"/>
    <w:rsid w:val="00D231A5"/>
    <w:rsid w:val="00D2673E"/>
    <w:rsid w:val="00D30DB1"/>
    <w:rsid w:val="00D33E25"/>
    <w:rsid w:val="00D33E5A"/>
    <w:rsid w:val="00D354AA"/>
    <w:rsid w:val="00D357A2"/>
    <w:rsid w:val="00D36224"/>
    <w:rsid w:val="00D40527"/>
    <w:rsid w:val="00D45023"/>
    <w:rsid w:val="00D461CA"/>
    <w:rsid w:val="00D50241"/>
    <w:rsid w:val="00D51F28"/>
    <w:rsid w:val="00D5589C"/>
    <w:rsid w:val="00D559A4"/>
    <w:rsid w:val="00D5730F"/>
    <w:rsid w:val="00D6396F"/>
    <w:rsid w:val="00D65CC9"/>
    <w:rsid w:val="00D67DE8"/>
    <w:rsid w:val="00D70072"/>
    <w:rsid w:val="00DA6E59"/>
    <w:rsid w:val="00DA727C"/>
    <w:rsid w:val="00DB2FAE"/>
    <w:rsid w:val="00DB6BE6"/>
    <w:rsid w:val="00DC14ED"/>
    <w:rsid w:val="00DC5E71"/>
    <w:rsid w:val="00DD344A"/>
    <w:rsid w:val="00DD44C6"/>
    <w:rsid w:val="00DD4558"/>
    <w:rsid w:val="00DE0005"/>
    <w:rsid w:val="00DE0390"/>
    <w:rsid w:val="00DE093A"/>
    <w:rsid w:val="00DE1AA2"/>
    <w:rsid w:val="00DE3431"/>
    <w:rsid w:val="00DF05A1"/>
    <w:rsid w:val="00DF08BC"/>
    <w:rsid w:val="00DF1C3D"/>
    <w:rsid w:val="00DF43F6"/>
    <w:rsid w:val="00DF6638"/>
    <w:rsid w:val="00DF7616"/>
    <w:rsid w:val="00E03AAB"/>
    <w:rsid w:val="00E05190"/>
    <w:rsid w:val="00E12B92"/>
    <w:rsid w:val="00E16E65"/>
    <w:rsid w:val="00E21EB1"/>
    <w:rsid w:val="00E25CA9"/>
    <w:rsid w:val="00E27469"/>
    <w:rsid w:val="00E27EFC"/>
    <w:rsid w:val="00E31FD8"/>
    <w:rsid w:val="00E37E78"/>
    <w:rsid w:val="00E412F0"/>
    <w:rsid w:val="00E44B31"/>
    <w:rsid w:val="00E5047B"/>
    <w:rsid w:val="00E51695"/>
    <w:rsid w:val="00E51ABD"/>
    <w:rsid w:val="00E5233C"/>
    <w:rsid w:val="00E56509"/>
    <w:rsid w:val="00E64255"/>
    <w:rsid w:val="00E66207"/>
    <w:rsid w:val="00E66E0B"/>
    <w:rsid w:val="00E66EAE"/>
    <w:rsid w:val="00E70742"/>
    <w:rsid w:val="00E72109"/>
    <w:rsid w:val="00E75E18"/>
    <w:rsid w:val="00E8177D"/>
    <w:rsid w:val="00E845BB"/>
    <w:rsid w:val="00E942AA"/>
    <w:rsid w:val="00E96559"/>
    <w:rsid w:val="00EA771C"/>
    <w:rsid w:val="00EB0E59"/>
    <w:rsid w:val="00EB2B77"/>
    <w:rsid w:val="00EB4ED7"/>
    <w:rsid w:val="00EB52A5"/>
    <w:rsid w:val="00EB54C4"/>
    <w:rsid w:val="00EB5AB7"/>
    <w:rsid w:val="00EC14CC"/>
    <w:rsid w:val="00EC445E"/>
    <w:rsid w:val="00EC4C6E"/>
    <w:rsid w:val="00EC53FC"/>
    <w:rsid w:val="00ED04BB"/>
    <w:rsid w:val="00ED0E47"/>
    <w:rsid w:val="00ED153D"/>
    <w:rsid w:val="00ED2200"/>
    <w:rsid w:val="00ED305E"/>
    <w:rsid w:val="00EE18ED"/>
    <w:rsid w:val="00EE272B"/>
    <w:rsid w:val="00EE4F7E"/>
    <w:rsid w:val="00EF036F"/>
    <w:rsid w:val="00EF634D"/>
    <w:rsid w:val="00EF70D4"/>
    <w:rsid w:val="00F01C2A"/>
    <w:rsid w:val="00F04D6A"/>
    <w:rsid w:val="00F1360C"/>
    <w:rsid w:val="00F16717"/>
    <w:rsid w:val="00F1756D"/>
    <w:rsid w:val="00F17D53"/>
    <w:rsid w:val="00F232F3"/>
    <w:rsid w:val="00F23F82"/>
    <w:rsid w:val="00F24296"/>
    <w:rsid w:val="00F24C11"/>
    <w:rsid w:val="00F2550C"/>
    <w:rsid w:val="00F27B49"/>
    <w:rsid w:val="00F33D79"/>
    <w:rsid w:val="00F37AFB"/>
    <w:rsid w:val="00F45324"/>
    <w:rsid w:val="00F4684B"/>
    <w:rsid w:val="00F50D23"/>
    <w:rsid w:val="00F51BF4"/>
    <w:rsid w:val="00F60D0C"/>
    <w:rsid w:val="00F622EB"/>
    <w:rsid w:val="00F63626"/>
    <w:rsid w:val="00F73242"/>
    <w:rsid w:val="00F7732A"/>
    <w:rsid w:val="00F77730"/>
    <w:rsid w:val="00F83364"/>
    <w:rsid w:val="00F84385"/>
    <w:rsid w:val="00F87736"/>
    <w:rsid w:val="00F93A45"/>
    <w:rsid w:val="00F9419F"/>
    <w:rsid w:val="00F94741"/>
    <w:rsid w:val="00F97F79"/>
    <w:rsid w:val="00FA5476"/>
    <w:rsid w:val="00FB26FE"/>
    <w:rsid w:val="00FB2DB7"/>
    <w:rsid w:val="00FB3B72"/>
    <w:rsid w:val="00FB462F"/>
    <w:rsid w:val="00FB72D4"/>
    <w:rsid w:val="00FC53E2"/>
    <w:rsid w:val="00FD050B"/>
    <w:rsid w:val="00FE41E2"/>
    <w:rsid w:val="00FE5C63"/>
    <w:rsid w:val="00FF122F"/>
    <w:rsid w:val="00FF2218"/>
    <w:rsid w:val="01572F42"/>
    <w:rsid w:val="015D704A"/>
    <w:rsid w:val="016A6360"/>
    <w:rsid w:val="016B7DD3"/>
    <w:rsid w:val="017B65FA"/>
    <w:rsid w:val="018E7819"/>
    <w:rsid w:val="01D61292"/>
    <w:rsid w:val="01F77248"/>
    <w:rsid w:val="01F81447"/>
    <w:rsid w:val="02382230"/>
    <w:rsid w:val="0250315A"/>
    <w:rsid w:val="02736B92"/>
    <w:rsid w:val="02CD5FA7"/>
    <w:rsid w:val="02F20765"/>
    <w:rsid w:val="03261EB9"/>
    <w:rsid w:val="0329503C"/>
    <w:rsid w:val="03312448"/>
    <w:rsid w:val="033433CD"/>
    <w:rsid w:val="038631D7"/>
    <w:rsid w:val="043A06FC"/>
    <w:rsid w:val="04602B3A"/>
    <w:rsid w:val="04862822"/>
    <w:rsid w:val="04C63B63"/>
    <w:rsid w:val="05002A44"/>
    <w:rsid w:val="051B326D"/>
    <w:rsid w:val="05222BF8"/>
    <w:rsid w:val="05603D62"/>
    <w:rsid w:val="05646EE5"/>
    <w:rsid w:val="057B6B0A"/>
    <w:rsid w:val="05B70EED"/>
    <w:rsid w:val="05D57DAC"/>
    <w:rsid w:val="0648625E"/>
    <w:rsid w:val="069D376A"/>
    <w:rsid w:val="069E11EB"/>
    <w:rsid w:val="06C248A3"/>
    <w:rsid w:val="06E80366"/>
    <w:rsid w:val="075C28A3"/>
    <w:rsid w:val="075E7FA4"/>
    <w:rsid w:val="076012A9"/>
    <w:rsid w:val="07691BB9"/>
    <w:rsid w:val="07BF4B46"/>
    <w:rsid w:val="07CC05D8"/>
    <w:rsid w:val="07E301FD"/>
    <w:rsid w:val="07F24F95"/>
    <w:rsid w:val="083E7612"/>
    <w:rsid w:val="085A6F43"/>
    <w:rsid w:val="086552D4"/>
    <w:rsid w:val="08716B68"/>
    <w:rsid w:val="08A076B7"/>
    <w:rsid w:val="08AE69CD"/>
    <w:rsid w:val="08C21DEA"/>
    <w:rsid w:val="08CE1480"/>
    <w:rsid w:val="08EB0A30"/>
    <w:rsid w:val="090B34E3"/>
    <w:rsid w:val="090D69E6"/>
    <w:rsid w:val="09157676"/>
    <w:rsid w:val="097E3822"/>
    <w:rsid w:val="09810F23"/>
    <w:rsid w:val="098E3ABC"/>
    <w:rsid w:val="09BA5C05"/>
    <w:rsid w:val="09C30A93"/>
    <w:rsid w:val="0A4C5174"/>
    <w:rsid w:val="0AE80876"/>
    <w:rsid w:val="0AFD1714"/>
    <w:rsid w:val="0B0E19AF"/>
    <w:rsid w:val="0B410F04"/>
    <w:rsid w:val="0B4C2B18"/>
    <w:rsid w:val="0B6A42C7"/>
    <w:rsid w:val="0B765B5B"/>
    <w:rsid w:val="0B8B47FB"/>
    <w:rsid w:val="0BA81BAD"/>
    <w:rsid w:val="0BB50EC3"/>
    <w:rsid w:val="0BCF786E"/>
    <w:rsid w:val="0C286ADE"/>
    <w:rsid w:val="0C441A2C"/>
    <w:rsid w:val="0C522046"/>
    <w:rsid w:val="0C6557E4"/>
    <w:rsid w:val="0C815114"/>
    <w:rsid w:val="0D06536D"/>
    <w:rsid w:val="0D2B64A6"/>
    <w:rsid w:val="0D5166E6"/>
    <w:rsid w:val="0D811433"/>
    <w:rsid w:val="0E2941CB"/>
    <w:rsid w:val="0E3521DC"/>
    <w:rsid w:val="0E413A70"/>
    <w:rsid w:val="0E475979"/>
    <w:rsid w:val="0E4946FF"/>
    <w:rsid w:val="0E6F10BC"/>
    <w:rsid w:val="0E80265B"/>
    <w:rsid w:val="0EDD16F0"/>
    <w:rsid w:val="0EE15B77"/>
    <w:rsid w:val="0F0F53C2"/>
    <w:rsid w:val="0F5500B5"/>
    <w:rsid w:val="0F6D575B"/>
    <w:rsid w:val="0F745AA6"/>
    <w:rsid w:val="0F8F3712"/>
    <w:rsid w:val="0FBD2063"/>
    <w:rsid w:val="0FC419ED"/>
    <w:rsid w:val="10480942"/>
    <w:rsid w:val="10526CD3"/>
    <w:rsid w:val="10973F44"/>
    <w:rsid w:val="10B10371"/>
    <w:rsid w:val="10EB1450"/>
    <w:rsid w:val="11604C92"/>
    <w:rsid w:val="118925D3"/>
    <w:rsid w:val="118F66DA"/>
    <w:rsid w:val="11B4471C"/>
    <w:rsid w:val="121E2AC6"/>
    <w:rsid w:val="12413F80"/>
    <w:rsid w:val="124C5B94"/>
    <w:rsid w:val="127E7668"/>
    <w:rsid w:val="12D46D72"/>
    <w:rsid w:val="12E96D17"/>
    <w:rsid w:val="12EA4799"/>
    <w:rsid w:val="12EB221A"/>
    <w:rsid w:val="13116BD7"/>
    <w:rsid w:val="1333260E"/>
    <w:rsid w:val="1347382D"/>
    <w:rsid w:val="1350413D"/>
    <w:rsid w:val="1382238D"/>
    <w:rsid w:val="13876815"/>
    <w:rsid w:val="13BF5A76"/>
    <w:rsid w:val="140E1078"/>
    <w:rsid w:val="14216A14"/>
    <w:rsid w:val="148257B3"/>
    <w:rsid w:val="149C415F"/>
    <w:rsid w:val="14E55858"/>
    <w:rsid w:val="14E70D5B"/>
    <w:rsid w:val="15842DD8"/>
    <w:rsid w:val="15907EEF"/>
    <w:rsid w:val="15B25EA5"/>
    <w:rsid w:val="16201D5D"/>
    <w:rsid w:val="162177DE"/>
    <w:rsid w:val="16437993"/>
    <w:rsid w:val="16476399"/>
    <w:rsid w:val="167C0DF1"/>
    <w:rsid w:val="16822CFB"/>
    <w:rsid w:val="1682657E"/>
    <w:rsid w:val="1683077C"/>
    <w:rsid w:val="16895F09"/>
    <w:rsid w:val="168D490F"/>
    <w:rsid w:val="16B02545"/>
    <w:rsid w:val="16B953D3"/>
    <w:rsid w:val="16C90EF1"/>
    <w:rsid w:val="16F5303A"/>
    <w:rsid w:val="174F49CD"/>
    <w:rsid w:val="18297BB3"/>
    <w:rsid w:val="182C0B38"/>
    <w:rsid w:val="18477163"/>
    <w:rsid w:val="18584E7F"/>
    <w:rsid w:val="1876442F"/>
    <w:rsid w:val="18D36D47"/>
    <w:rsid w:val="18E0605D"/>
    <w:rsid w:val="1905081B"/>
    <w:rsid w:val="192F165F"/>
    <w:rsid w:val="19391F6F"/>
    <w:rsid w:val="196B3A43"/>
    <w:rsid w:val="197752D7"/>
    <w:rsid w:val="1986426C"/>
    <w:rsid w:val="19B802BF"/>
    <w:rsid w:val="19BD4746"/>
    <w:rsid w:val="19C31ED3"/>
    <w:rsid w:val="19D011E9"/>
    <w:rsid w:val="1A15645A"/>
    <w:rsid w:val="1A1928E2"/>
    <w:rsid w:val="1A314CD7"/>
    <w:rsid w:val="1A9B1BB6"/>
    <w:rsid w:val="1AAE7552"/>
    <w:rsid w:val="1AD53A66"/>
    <w:rsid w:val="1AE37DAC"/>
    <w:rsid w:val="1AF347C3"/>
    <w:rsid w:val="1B11129D"/>
    <w:rsid w:val="1B192484"/>
    <w:rsid w:val="1B2D36A3"/>
    <w:rsid w:val="1B400146"/>
    <w:rsid w:val="1B996256"/>
    <w:rsid w:val="1BC23B97"/>
    <w:rsid w:val="1C0A3092"/>
    <w:rsid w:val="1C3309D3"/>
    <w:rsid w:val="1C5C3D95"/>
    <w:rsid w:val="1C6A30AB"/>
    <w:rsid w:val="1C9673F2"/>
    <w:rsid w:val="1CE871FD"/>
    <w:rsid w:val="1D2A56E8"/>
    <w:rsid w:val="1D5020A4"/>
    <w:rsid w:val="1D7B41ED"/>
    <w:rsid w:val="1D954D97"/>
    <w:rsid w:val="1E112162"/>
    <w:rsid w:val="1E1B2A71"/>
    <w:rsid w:val="1E29560A"/>
    <w:rsid w:val="1E302A17"/>
    <w:rsid w:val="1E53644F"/>
    <w:rsid w:val="1E5F2261"/>
    <w:rsid w:val="1E742207"/>
    <w:rsid w:val="1E7A630E"/>
    <w:rsid w:val="1E9D1D46"/>
    <w:rsid w:val="1EA57152"/>
    <w:rsid w:val="1EC91910"/>
    <w:rsid w:val="1ED20022"/>
    <w:rsid w:val="1EE47F3C"/>
    <w:rsid w:val="1F5472F6"/>
    <w:rsid w:val="1F62660C"/>
    <w:rsid w:val="1FA90F7F"/>
    <w:rsid w:val="1FBE0F24"/>
    <w:rsid w:val="1FE55560"/>
    <w:rsid w:val="1FE842E7"/>
    <w:rsid w:val="20022912"/>
    <w:rsid w:val="201209AE"/>
    <w:rsid w:val="201B5A3A"/>
    <w:rsid w:val="20330EE3"/>
    <w:rsid w:val="2046687E"/>
    <w:rsid w:val="204F718E"/>
    <w:rsid w:val="20546E99"/>
    <w:rsid w:val="20DB25F5"/>
    <w:rsid w:val="21197EDC"/>
    <w:rsid w:val="214210A0"/>
    <w:rsid w:val="214A06AB"/>
    <w:rsid w:val="21BE2BE8"/>
    <w:rsid w:val="21F35640"/>
    <w:rsid w:val="220D1A6D"/>
    <w:rsid w:val="22214E8B"/>
    <w:rsid w:val="222E41A0"/>
    <w:rsid w:val="224750CA"/>
    <w:rsid w:val="224F46D5"/>
    <w:rsid w:val="22A3415F"/>
    <w:rsid w:val="22D94639"/>
    <w:rsid w:val="22E6394F"/>
    <w:rsid w:val="237544B8"/>
    <w:rsid w:val="238237CD"/>
    <w:rsid w:val="23A11E84"/>
    <w:rsid w:val="23D51059"/>
    <w:rsid w:val="23E869F5"/>
    <w:rsid w:val="23EA577B"/>
    <w:rsid w:val="241F2752"/>
    <w:rsid w:val="24585DAF"/>
    <w:rsid w:val="24780862"/>
    <w:rsid w:val="248136F0"/>
    <w:rsid w:val="24880AFD"/>
    <w:rsid w:val="249B7B1D"/>
    <w:rsid w:val="24AC5839"/>
    <w:rsid w:val="24EB531E"/>
    <w:rsid w:val="24F72435"/>
    <w:rsid w:val="251364E2"/>
    <w:rsid w:val="25267701"/>
    <w:rsid w:val="25354498"/>
    <w:rsid w:val="25CD5911"/>
    <w:rsid w:val="25E023B3"/>
    <w:rsid w:val="263343BB"/>
    <w:rsid w:val="267351A5"/>
    <w:rsid w:val="27027F0C"/>
    <w:rsid w:val="270D629D"/>
    <w:rsid w:val="272F7AD6"/>
    <w:rsid w:val="27865F67"/>
    <w:rsid w:val="279A2A09"/>
    <w:rsid w:val="27F5401C"/>
    <w:rsid w:val="28626BCE"/>
    <w:rsid w:val="28913E9A"/>
    <w:rsid w:val="28971627"/>
    <w:rsid w:val="28C049EA"/>
    <w:rsid w:val="28D87E92"/>
    <w:rsid w:val="29423CBE"/>
    <w:rsid w:val="29521D5A"/>
    <w:rsid w:val="299D30D3"/>
    <w:rsid w:val="29B97180"/>
    <w:rsid w:val="2A0F5990"/>
    <w:rsid w:val="2A193D21"/>
    <w:rsid w:val="2A326E4A"/>
    <w:rsid w:val="2A8D625F"/>
    <w:rsid w:val="2A9B2FF6"/>
    <w:rsid w:val="2A9B7773"/>
    <w:rsid w:val="2AB3069D"/>
    <w:rsid w:val="2AF00502"/>
    <w:rsid w:val="2B0748A3"/>
    <w:rsid w:val="2B210CD1"/>
    <w:rsid w:val="2B5833A9"/>
    <w:rsid w:val="2B5A68AC"/>
    <w:rsid w:val="2B644C3D"/>
    <w:rsid w:val="2B7938DE"/>
    <w:rsid w:val="2BE04587"/>
    <w:rsid w:val="2BE54292"/>
    <w:rsid w:val="2BFB6435"/>
    <w:rsid w:val="2C2D7F09"/>
    <w:rsid w:val="2C9D01BD"/>
    <w:rsid w:val="2CB97AED"/>
    <w:rsid w:val="2CDF57AE"/>
    <w:rsid w:val="2D3816C0"/>
    <w:rsid w:val="2D4A4E5E"/>
    <w:rsid w:val="2D660F0B"/>
    <w:rsid w:val="2D7846A8"/>
    <w:rsid w:val="2D7C30AE"/>
    <w:rsid w:val="2D9F6AE6"/>
    <w:rsid w:val="2DC81EA9"/>
    <w:rsid w:val="2DFA397D"/>
    <w:rsid w:val="2E722D90"/>
    <w:rsid w:val="2E770D48"/>
    <w:rsid w:val="2EA42B11"/>
    <w:rsid w:val="2F616747"/>
    <w:rsid w:val="2F7047E3"/>
    <w:rsid w:val="2F9E5549"/>
    <w:rsid w:val="2F9F78B1"/>
    <w:rsid w:val="2FB3074F"/>
    <w:rsid w:val="2FBE2364"/>
    <w:rsid w:val="2FCE6D7B"/>
    <w:rsid w:val="2FD51F89"/>
    <w:rsid w:val="2FFA0EC4"/>
    <w:rsid w:val="30241D08"/>
    <w:rsid w:val="30316E1F"/>
    <w:rsid w:val="30806B9E"/>
    <w:rsid w:val="30933641"/>
    <w:rsid w:val="309E19D2"/>
    <w:rsid w:val="30EA404F"/>
    <w:rsid w:val="316D0DA5"/>
    <w:rsid w:val="31FD4E11"/>
    <w:rsid w:val="320D2EAD"/>
    <w:rsid w:val="32354F6B"/>
    <w:rsid w:val="324032FC"/>
    <w:rsid w:val="32445586"/>
    <w:rsid w:val="328949F5"/>
    <w:rsid w:val="329A2711"/>
    <w:rsid w:val="32A1209C"/>
    <w:rsid w:val="32A66524"/>
    <w:rsid w:val="32B62041"/>
    <w:rsid w:val="32E20907"/>
    <w:rsid w:val="33521EC0"/>
    <w:rsid w:val="33922CA9"/>
    <w:rsid w:val="33B9096A"/>
    <w:rsid w:val="33E00D4C"/>
    <w:rsid w:val="34083F6D"/>
    <w:rsid w:val="34527864"/>
    <w:rsid w:val="345D1478"/>
    <w:rsid w:val="34984755"/>
    <w:rsid w:val="35312755"/>
    <w:rsid w:val="35316ED2"/>
    <w:rsid w:val="355A2295"/>
    <w:rsid w:val="355C3599"/>
    <w:rsid w:val="35BB35B3"/>
    <w:rsid w:val="35C10D3F"/>
    <w:rsid w:val="35DB18E9"/>
    <w:rsid w:val="36124981"/>
    <w:rsid w:val="362F3572"/>
    <w:rsid w:val="363F160E"/>
    <w:rsid w:val="36430014"/>
    <w:rsid w:val="369A2C21"/>
    <w:rsid w:val="36B10648"/>
    <w:rsid w:val="36E3431A"/>
    <w:rsid w:val="37134E69"/>
    <w:rsid w:val="37820449"/>
    <w:rsid w:val="379B6047"/>
    <w:rsid w:val="37A80BE0"/>
    <w:rsid w:val="37D474A6"/>
    <w:rsid w:val="37FD2868"/>
    <w:rsid w:val="38650F93"/>
    <w:rsid w:val="38961762"/>
    <w:rsid w:val="389C366B"/>
    <w:rsid w:val="38A20DF8"/>
    <w:rsid w:val="38AE268C"/>
    <w:rsid w:val="38D5034D"/>
    <w:rsid w:val="38E11BE1"/>
    <w:rsid w:val="38E1635E"/>
    <w:rsid w:val="38F165F8"/>
    <w:rsid w:val="39010E11"/>
    <w:rsid w:val="39037B98"/>
    <w:rsid w:val="39386D6D"/>
    <w:rsid w:val="393B3575"/>
    <w:rsid w:val="3969753C"/>
    <w:rsid w:val="3A2434F2"/>
    <w:rsid w:val="3A5F7E54"/>
    <w:rsid w:val="3A8E189D"/>
    <w:rsid w:val="3AE3262C"/>
    <w:rsid w:val="3B0E0EF1"/>
    <w:rsid w:val="3B1C5C89"/>
    <w:rsid w:val="3B2A4F9E"/>
    <w:rsid w:val="3B491FD0"/>
    <w:rsid w:val="3B541666"/>
    <w:rsid w:val="3BFF627B"/>
    <w:rsid w:val="3C6C46B1"/>
    <w:rsid w:val="3C75173D"/>
    <w:rsid w:val="3CBC1EB2"/>
    <w:rsid w:val="3CC86FC9"/>
    <w:rsid w:val="3CD47558"/>
    <w:rsid w:val="3CD62A5B"/>
    <w:rsid w:val="3D232B5B"/>
    <w:rsid w:val="3D243E5F"/>
    <w:rsid w:val="3DBC52D8"/>
    <w:rsid w:val="3DFA733B"/>
    <w:rsid w:val="3E145966"/>
    <w:rsid w:val="3E557A55"/>
    <w:rsid w:val="3EAD2662"/>
    <w:rsid w:val="3EC30088"/>
    <w:rsid w:val="3ED2701E"/>
    <w:rsid w:val="3F0874F8"/>
    <w:rsid w:val="3F1F425A"/>
    <w:rsid w:val="3F2C09B1"/>
    <w:rsid w:val="3F4D6968"/>
    <w:rsid w:val="3F59277A"/>
    <w:rsid w:val="3F65400E"/>
    <w:rsid w:val="3F9B6A67"/>
    <w:rsid w:val="3FB60916"/>
    <w:rsid w:val="3FCD4CB7"/>
    <w:rsid w:val="402A5051"/>
    <w:rsid w:val="403A30ED"/>
    <w:rsid w:val="403D159C"/>
    <w:rsid w:val="40536215"/>
    <w:rsid w:val="405E2028"/>
    <w:rsid w:val="407D28DD"/>
    <w:rsid w:val="40CB4BDA"/>
    <w:rsid w:val="40CC265C"/>
    <w:rsid w:val="41003DB0"/>
    <w:rsid w:val="4141261B"/>
    <w:rsid w:val="41462326"/>
    <w:rsid w:val="41520337"/>
    <w:rsid w:val="4191369F"/>
    <w:rsid w:val="419B52B3"/>
    <w:rsid w:val="41B75ADD"/>
    <w:rsid w:val="42087E65"/>
    <w:rsid w:val="422C131F"/>
    <w:rsid w:val="42325426"/>
    <w:rsid w:val="42760499"/>
    <w:rsid w:val="427B109E"/>
    <w:rsid w:val="427B6B1F"/>
    <w:rsid w:val="427E7AA4"/>
    <w:rsid w:val="429B15D2"/>
    <w:rsid w:val="42BC318C"/>
    <w:rsid w:val="42F02361"/>
    <w:rsid w:val="432263B4"/>
    <w:rsid w:val="432C4745"/>
    <w:rsid w:val="433078C8"/>
    <w:rsid w:val="434E48F9"/>
    <w:rsid w:val="4389125B"/>
    <w:rsid w:val="43F026AF"/>
    <w:rsid w:val="43F809F6"/>
    <w:rsid w:val="44054428"/>
    <w:rsid w:val="440D31D0"/>
    <w:rsid w:val="44146C41"/>
    <w:rsid w:val="44531FA9"/>
    <w:rsid w:val="44770EE3"/>
    <w:rsid w:val="447830E2"/>
    <w:rsid w:val="448B4301"/>
    <w:rsid w:val="44CC63EF"/>
    <w:rsid w:val="44E1728E"/>
    <w:rsid w:val="450155C4"/>
    <w:rsid w:val="45520847"/>
    <w:rsid w:val="45585FD3"/>
    <w:rsid w:val="45642F31"/>
    <w:rsid w:val="457A3F89"/>
    <w:rsid w:val="458845A4"/>
    <w:rsid w:val="459270B2"/>
    <w:rsid w:val="459425B5"/>
    <w:rsid w:val="45AE0F60"/>
    <w:rsid w:val="45C45302"/>
    <w:rsid w:val="45D50E20"/>
    <w:rsid w:val="46005AA0"/>
    <w:rsid w:val="462E6F30"/>
    <w:rsid w:val="465316EE"/>
    <w:rsid w:val="46765126"/>
    <w:rsid w:val="471901B2"/>
    <w:rsid w:val="475A0C1C"/>
    <w:rsid w:val="475F0927"/>
    <w:rsid w:val="47602B25"/>
    <w:rsid w:val="47A07192"/>
    <w:rsid w:val="47C44006"/>
    <w:rsid w:val="47E54182"/>
    <w:rsid w:val="47F33399"/>
    <w:rsid w:val="481203CA"/>
    <w:rsid w:val="481C455D"/>
    <w:rsid w:val="484A762B"/>
    <w:rsid w:val="48570EBF"/>
    <w:rsid w:val="48605F4B"/>
    <w:rsid w:val="48AF154D"/>
    <w:rsid w:val="48B459D5"/>
    <w:rsid w:val="48BF75E9"/>
    <w:rsid w:val="48E94BAA"/>
    <w:rsid w:val="49493CCA"/>
    <w:rsid w:val="49611371"/>
    <w:rsid w:val="49ED7396"/>
    <w:rsid w:val="4A2D19BE"/>
    <w:rsid w:val="4A603492"/>
    <w:rsid w:val="4A70372C"/>
    <w:rsid w:val="4ADB665F"/>
    <w:rsid w:val="4AF10803"/>
    <w:rsid w:val="4B80136B"/>
    <w:rsid w:val="4B8557F3"/>
    <w:rsid w:val="4BA076A2"/>
    <w:rsid w:val="4BAE0BB6"/>
    <w:rsid w:val="4C1E7F70"/>
    <w:rsid w:val="4C2D6F06"/>
    <w:rsid w:val="4C365617"/>
    <w:rsid w:val="4C5713CF"/>
    <w:rsid w:val="4C5835CD"/>
    <w:rsid w:val="4C7279FA"/>
    <w:rsid w:val="4CC22C7C"/>
    <w:rsid w:val="4CDA0323"/>
    <w:rsid w:val="4CE17CAE"/>
    <w:rsid w:val="4CE64136"/>
    <w:rsid w:val="4D0B68F4"/>
    <w:rsid w:val="4D796F28"/>
    <w:rsid w:val="4DC360A2"/>
    <w:rsid w:val="4DF542F3"/>
    <w:rsid w:val="4E4243F2"/>
    <w:rsid w:val="4E873862"/>
    <w:rsid w:val="4EC7464B"/>
    <w:rsid w:val="4F1A6654"/>
    <w:rsid w:val="4F275969"/>
    <w:rsid w:val="4F4F5829"/>
    <w:rsid w:val="4F7440DD"/>
    <w:rsid w:val="4FAE4949"/>
    <w:rsid w:val="501A1A7A"/>
    <w:rsid w:val="50396AAB"/>
    <w:rsid w:val="504F0C4F"/>
    <w:rsid w:val="50891D2D"/>
    <w:rsid w:val="50B22EF2"/>
    <w:rsid w:val="50C90919"/>
    <w:rsid w:val="50EB4351"/>
    <w:rsid w:val="50EF74D3"/>
    <w:rsid w:val="51203526"/>
    <w:rsid w:val="51276734"/>
    <w:rsid w:val="512841B5"/>
    <w:rsid w:val="51463765"/>
    <w:rsid w:val="51D058C8"/>
    <w:rsid w:val="51D82CD4"/>
    <w:rsid w:val="51F46D81"/>
    <w:rsid w:val="51FC418E"/>
    <w:rsid w:val="52077FA0"/>
    <w:rsid w:val="52221E4F"/>
    <w:rsid w:val="530D52D0"/>
    <w:rsid w:val="532A2681"/>
    <w:rsid w:val="5333550F"/>
    <w:rsid w:val="536E65EE"/>
    <w:rsid w:val="5376147C"/>
    <w:rsid w:val="53871716"/>
    <w:rsid w:val="53DF342A"/>
    <w:rsid w:val="54155B02"/>
    <w:rsid w:val="54497256"/>
    <w:rsid w:val="548670BA"/>
    <w:rsid w:val="548712B9"/>
    <w:rsid w:val="548B5741"/>
    <w:rsid w:val="549C125E"/>
    <w:rsid w:val="54DE7749"/>
    <w:rsid w:val="552349BA"/>
    <w:rsid w:val="55334C55"/>
    <w:rsid w:val="55463C75"/>
    <w:rsid w:val="55502006"/>
    <w:rsid w:val="555C5E19"/>
    <w:rsid w:val="55976BE6"/>
    <w:rsid w:val="55B442A9"/>
    <w:rsid w:val="55C022BA"/>
    <w:rsid w:val="55F0088B"/>
    <w:rsid w:val="564E44A8"/>
    <w:rsid w:val="56556031"/>
    <w:rsid w:val="569C67A5"/>
    <w:rsid w:val="56C169E5"/>
    <w:rsid w:val="56C36665"/>
    <w:rsid w:val="56ED74A9"/>
    <w:rsid w:val="57304A9B"/>
    <w:rsid w:val="57967CC2"/>
    <w:rsid w:val="579F2B50"/>
    <w:rsid w:val="58144D0D"/>
    <w:rsid w:val="581D7B9B"/>
    <w:rsid w:val="58366547"/>
    <w:rsid w:val="58487AE6"/>
    <w:rsid w:val="585E1C89"/>
    <w:rsid w:val="586A7C9A"/>
    <w:rsid w:val="587305AA"/>
    <w:rsid w:val="58753AAD"/>
    <w:rsid w:val="58BA0D1E"/>
    <w:rsid w:val="592B22D7"/>
    <w:rsid w:val="594C608F"/>
    <w:rsid w:val="59A96428"/>
    <w:rsid w:val="59B966C3"/>
    <w:rsid w:val="59EC2395"/>
    <w:rsid w:val="59FC0431"/>
    <w:rsid w:val="5A7B6781"/>
    <w:rsid w:val="5A7C097F"/>
    <w:rsid w:val="5AAA72D0"/>
    <w:rsid w:val="5AC01473"/>
    <w:rsid w:val="5AC70DFE"/>
    <w:rsid w:val="5ACF620B"/>
    <w:rsid w:val="5AD34C11"/>
    <w:rsid w:val="5AE4292D"/>
    <w:rsid w:val="5AFC7FD4"/>
    <w:rsid w:val="5B1F3A0B"/>
    <w:rsid w:val="5B3D683F"/>
    <w:rsid w:val="5B5A5DEF"/>
    <w:rsid w:val="5B9D42DA"/>
    <w:rsid w:val="5BD91F40"/>
    <w:rsid w:val="5C1E5B2C"/>
    <w:rsid w:val="5C4C0BFA"/>
    <w:rsid w:val="5C515082"/>
    <w:rsid w:val="5C87555C"/>
    <w:rsid w:val="5CDF39EC"/>
    <w:rsid w:val="5D261BE2"/>
    <w:rsid w:val="5D7C4B6F"/>
    <w:rsid w:val="5D8366F8"/>
    <w:rsid w:val="5DEA73A2"/>
    <w:rsid w:val="5DF70C36"/>
    <w:rsid w:val="5E0A56D8"/>
    <w:rsid w:val="5E590CDA"/>
    <w:rsid w:val="5E6202E5"/>
    <w:rsid w:val="5E774A07"/>
    <w:rsid w:val="5E7D6910"/>
    <w:rsid w:val="5EA558D6"/>
    <w:rsid w:val="5EB67D6F"/>
    <w:rsid w:val="5F0D61FF"/>
    <w:rsid w:val="5F3F4450"/>
    <w:rsid w:val="5F6E751E"/>
    <w:rsid w:val="5FA72B7B"/>
    <w:rsid w:val="5FDD3055"/>
    <w:rsid w:val="5FE34F5E"/>
    <w:rsid w:val="5FE813E6"/>
    <w:rsid w:val="604265FC"/>
    <w:rsid w:val="60642034"/>
    <w:rsid w:val="607E2BDE"/>
    <w:rsid w:val="608C1EF4"/>
    <w:rsid w:val="60B62D38"/>
    <w:rsid w:val="60D300EA"/>
    <w:rsid w:val="611A2A5C"/>
    <w:rsid w:val="61351088"/>
    <w:rsid w:val="614D1FB2"/>
    <w:rsid w:val="614F54B5"/>
    <w:rsid w:val="615D47CA"/>
    <w:rsid w:val="61857F0D"/>
    <w:rsid w:val="621E4888"/>
    <w:rsid w:val="62367D31"/>
    <w:rsid w:val="623A6737"/>
    <w:rsid w:val="624834CE"/>
    <w:rsid w:val="62502AD9"/>
    <w:rsid w:val="626052F2"/>
    <w:rsid w:val="6278621C"/>
    <w:rsid w:val="62872FB3"/>
    <w:rsid w:val="62A86D6B"/>
    <w:rsid w:val="63033C02"/>
    <w:rsid w:val="6333694F"/>
    <w:rsid w:val="63436BE9"/>
    <w:rsid w:val="63C274B8"/>
    <w:rsid w:val="64112ABA"/>
    <w:rsid w:val="646E75D0"/>
    <w:rsid w:val="649C269E"/>
    <w:rsid w:val="64A81D34"/>
    <w:rsid w:val="64DD0F09"/>
    <w:rsid w:val="650236C7"/>
    <w:rsid w:val="650D74DA"/>
    <w:rsid w:val="651A0D6E"/>
    <w:rsid w:val="651F2C77"/>
    <w:rsid w:val="65490238"/>
    <w:rsid w:val="65AF3460"/>
    <w:rsid w:val="65E207B7"/>
    <w:rsid w:val="65EF4249"/>
    <w:rsid w:val="66385942"/>
    <w:rsid w:val="66510A6B"/>
    <w:rsid w:val="66686491"/>
    <w:rsid w:val="668A1EC9"/>
    <w:rsid w:val="669811DF"/>
    <w:rsid w:val="66B06886"/>
    <w:rsid w:val="66CA2CB3"/>
    <w:rsid w:val="66CD03B4"/>
    <w:rsid w:val="67141E2D"/>
    <w:rsid w:val="672D16D2"/>
    <w:rsid w:val="672D4F56"/>
    <w:rsid w:val="67336E5F"/>
    <w:rsid w:val="67585D9A"/>
    <w:rsid w:val="676663B4"/>
    <w:rsid w:val="67726944"/>
    <w:rsid w:val="67945BFF"/>
    <w:rsid w:val="679F3F90"/>
    <w:rsid w:val="67DE14F6"/>
    <w:rsid w:val="680D67C2"/>
    <w:rsid w:val="68347D07"/>
    <w:rsid w:val="683C1890"/>
    <w:rsid w:val="68A66D41"/>
    <w:rsid w:val="691A347C"/>
    <w:rsid w:val="69891532"/>
    <w:rsid w:val="6A8739D3"/>
    <w:rsid w:val="6AF51A88"/>
    <w:rsid w:val="6B0A3FAC"/>
    <w:rsid w:val="6B262257"/>
    <w:rsid w:val="6B3F5380"/>
    <w:rsid w:val="6B7A7AE3"/>
    <w:rsid w:val="6BA73AAA"/>
    <w:rsid w:val="6BE85B99"/>
    <w:rsid w:val="6C1B186B"/>
    <w:rsid w:val="6C311810"/>
    <w:rsid w:val="6C37119B"/>
    <w:rsid w:val="6C4C203A"/>
    <w:rsid w:val="6CAB7E55"/>
    <w:rsid w:val="6CC46801"/>
    <w:rsid w:val="6CFD43DC"/>
    <w:rsid w:val="6D1C6E8F"/>
    <w:rsid w:val="6D282CA2"/>
    <w:rsid w:val="6D394241"/>
    <w:rsid w:val="6D4270CF"/>
    <w:rsid w:val="6D503E66"/>
    <w:rsid w:val="6D527369"/>
    <w:rsid w:val="6D617984"/>
    <w:rsid w:val="6E231C40"/>
    <w:rsid w:val="6E2476C2"/>
    <w:rsid w:val="6E3F5CED"/>
    <w:rsid w:val="6E540211"/>
    <w:rsid w:val="6EAB66A1"/>
    <w:rsid w:val="6EC05342"/>
    <w:rsid w:val="6F245066"/>
    <w:rsid w:val="6F416B95"/>
    <w:rsid w:val="6F460A9E"/>
    <w:rsid w:val="6FC6486F"/>
    <w:rsid w:val="6FCB457A"/>
    <w:rsid w:val="6FD23F05"/>
    <w:rsid w:val="70092D5A"/>
    <w:rsid w:val="70213C84"/>
    <w:rsid w:val="702F0A1B"/>
    <w:rsid w:val="70EC4652"/>
    <w:rsid w:val="71367F49"/>
    <w:rsid w:val="71450563"/>
    <w:rsid w:val="71661FB4"/>
    <w:rsid w:val="717026AC"/>
    <w:rsid w:val="717C2C3C"/>
    <w:rsid w:val="719C0F72"/>
    <w:rsid w:val="71E6486A"/>
    <w:rsid w:val="7204769D"/>
    <w:rsid w:val="721553B9"/>
    <w:rsid w:val="724A7E11"/>
    <w:rsid w:val="72F737AD"/>
    <w:rsid w:val="736A2467"/>
    <w:rsid w:val="73730B78"/>
    <w:rsid w:val="73815910"/>
    <w:rsid w:val="73CB3DA7"/>
    <w:rsid w:val="73FC77D8"/>
    <w:rsid w:val="746A588D"/>
    <w:rsid w:val="74C5141F"/>
    <w:rsid w:val="74DD2349"/>
    <w:rsid w:val="753D7DE4"/>
    <w:rsid w:val="755B2C17"/>
    <w:rsid w:val="7585185D"/>
    <w:rsid w:val="75853A5B"/>
    <w:rsid w:val="758D46EB"/>
    <w:rsid w:val="759252EF"/>
    <w:rsid w:val="75A5650E"/>
    <w:rsid w:val="766A2DD4"/>
    <w:rsid w:val="767955ED"/>
    <w:rsid w:val="767C6572"/>
    <w:rsid w:val="76C05D62"/>
    <w:rsid w:val="76CE2AF9"/>
    <w:rsid w:val="76F73CBD"/>
    <w:rsid w:val="76F8173F"/>
    <w:rsid w:val="7728448C"/>
    <w:rsid w:val="77AC6C64"/>
    <w:rsid w:val="77C05904"/>
    <w:rsid w:val="782E39BA"/>
    <w:rsid w:val="78687017"/>
    <w:rsid w:val="78694A98"/>
    <w:rsid w:val="789B436E"/>
    <w:rsid w:val="78C728B3"/>
    <w:rsid w:val="796075AF"/>
    <w:rsid w:val="79936B04"/>
    <w:rsid w:val="799F4B15"/>
    <w:rsid w:val="79AB41AB"/>
    <w:rsid w:val="79BA69C4"/>
    <w:rsid w:val="79C6605A"/>
    <w:rsid w:val="79D10B67"/>
    <w:rsid w:val="79D143EB"/>
    <w:rsid w:val="79F842AA"/>
    <w:rsid w:val="7A1712DC"/>
    <w:rsid w:val="7A4D17B6"/>
    <w:rsid w:val="7A695863"/>
    <w:rsid w:val="7A6A1003"/>
    <w:rsid w:val="7AA74294"/>
    <w:rsid w:val="7AB77B60"/>
    <w:rsid w:val="7ACD5587"/>
    <w:rsid w:val="7B652283"/>
    <w:rsid w:val="7BC55B1F"/>
    <w:rsid w:val="7BE2184C"/>
    <w:rsid w:val="7BF3536A"/>
    <w:rsid w:val="7BF5086D"/>
    <w:rsid w:val="7BFA6EF3"/>
    <w:rsid w:val="7BFF337A"/>
    <w:rsid w:val="7C353855"/>
    <w:rsid w:val="7C532E05"/>
    <w:rsid w:val="7C5E1196"/>
    <w:rsid w:val="7CA02F04"/>
    <w:rsid w:val="7CA5738C"/>
    <w:rsid w:val="7CB72B29"/>
    <w:rsid w:val="7CD32459"/>
    <w:rsid w:val="7CEA207E"/>
    <w:rsid w:val="7CFC361E"/>
    <w:rsid w:val="7D002024"/>
    <w:rsid w:val="7D0564AB"/>
    <w:rsid w:val="7D5052A6"/>
    <w:rsid w:val="7D5671AF"/>
    <w:rsid w:val="7D8A0903"/>
    <w:rsid w:val="7D9C1EA2"/>
    <w:rsid w:val="7DA60233"/>
    <w:rsid w:val="7DB44CC4"/>
    <w:rsid w:val="7DD2457A"/>
    <w:rsid w:val="7DF76D39"/>
    <w:rsid w:val="7E35461F"/>
    <w:rsid w:val="7E6B59F3"/>
    <w:rsid w:val="7E9A6542"/>
    <w:rsid w:val="7EA34C53"/>
    <w:rsid w:val="7EAB425E"/>
    <w:rsid w:val="7EB625EF"/>
    <w:rsid w:val="7EB81375"/>
    <w:rsid w:val="7ED918AA"/>
    <w:rsid w:val="7EE60BBF"/>
    <w:rsid w:val="7F13078A"/>
    <w:rsid w:val="7F1A5B96"/>
    <w:rsid w:val="7F1E713D"/>
    <w:rsid w:val="7F32323D"/>
    <w:rsid w:val="7F862CC7"/>
    <w:rsid w:val="7FAC7684"/>
    <w:rsid w:val="7FC0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7271F00"/>
  <w15:docId w15:val="{C4DE5A9D-AA49-41C6-A51E-561B03EB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iPriority="99" w:unhideWhenUsed="1"/>
    <w:lsdException w:name="HTML Code" w:uiPriority="99" w:unhideWhenUsed="1"/>
    <w:lsdException w:name="HTML Definition" w:uiPriority="99" w:unhideWhenUsed="1"/>
    <w:lsdException w:name="HTML Keyboard" w:uiPriority="99" w:unhideWhenUsed="1"/>
    <w:lsdException w:name="HTML Preformatted" w:semiHidden="1" w:unhideWhenUsed="1"/>
    <w:lsdException w:name="HTML Sample" w:uiPriority="99" w:unhideWhenUsed="1"/>
    <w:lsdException w:name="HTML Typewriter" w:semiHidden="1" w:unhideWhenUsed="1"/>
    <w:lsdException w:name="HTML Variable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360" w:lineRule="auto"/>
      <w:ind w:firstLineChars="0" w:firstLine="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ind w:firstLineChars="0" w:firstLine="0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4">
    <w:name w:val="annotation text"/>
    <w:basedOn w:val="a"/>
    <w:link w:val="Char"/>
    <w:uiPriority w:val="99"/>
    <w:unhideWhenUsed/>
    <w:pPr>
      <w:jc w:val="left"/>
    </w:pPr>
  </w:style>
  <w:style w:type="paragraph" w:styleId="a5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rFonts w:ascii="Times New Roman" w:hAnsi="Times New Roman"/>
      <w:sz w:val="18"/>
    </w:r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9">
    <w:name w:val="FollowedHyperlink"/>
    <w:uiPriority w:val="99"/>
    <w:unhideWhenUsed/>
    <w:rPr>
      <w:color w:val="136EC2"/>
      <w:u w:val="single"/>
    </w:rPr>
  </w:style>
  <w:style w:type="character" w:styleId="aa">
    <w:name w:val="Emphasis"/>
    <w:uiPriority w:val="20"/>
    <w:qFormat/>
  </w:style>
  <w:style w:type="character" w:styleId="HTML">
    <w:name w:val="HTML Definition"/>
    <w:uiPriority w:val="99"/>
    <w:unhideWhenUsed/>
  </w:style>
  <w:style w:type="character" w:styleId="HTML0">
    <w:name w:val="HTML Variable"/>
    <w:uiPriority w:val="99"/>
    <w:unhideWhenUsed/>
  </w:style>
  <w:style w:type="character" w:styleId="ab">
    <w:name w:val="Hyperlink"/>
    <w:uiPriority w:val="99"/>
    <w:unhideWhenUsed/>
    <w:rPr>
      <w:color w:val="136EC2"/>
      <w:u w:val="single"/>
    </w:rPr>
  </w:style>
  <w:style w:type="character" w:styleId="HTML1">
    <w:name w:val="HTML Code"/>
    <w:uiPriority w:val="99"/>
    <w:unhideWhenUsed/>
    <w:rPr>
      <w:rFonts w:ascii="Courier New" w:eastAsia="Courier New" w:hAnsi="Courier New" w:cs="Courier New"/>
      <w:sz w:val="20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character" w:styleId="HTML2">
    <w:name w:val="HTML Cite"/>
    <w:uiPriority w:val="99"/>
    <w:unhideWhenUsed/>
  </w:style>
  <w:style w:type="character" w:styleId="HTML3">
    <w:name w:val="HTML Keyboard"/>
    <w:uiPriority w:val="99"/>
    <w:unhideWhenUsed/>
    <w:rPr>
      <w:rFonts w:ascii="Courier New" w:eastAsia="Courier New" w:hAnsi="Courier New" w:cs="Courier New"/>
      <w:sz w:val="20"/>
    </w:rPr>
  </w:style>
  <w:style w:type="character" w:styleId="HTML4">
    <w:name w:val="HTML Sample"/>
    <w:uiPriority w:val="99"/>
    <w:unhideWhenUsed/>
    <w:rPr>
      <w:rFonts w:ascii="Courier New" w:eastAsia="Courier New" w:hAnsi="Courier New" w:cs="Courier New"/>
    </w:rPr>
  </w:style>
  <w:style w:type="paragraph" w:customStyle="1" w:styleId="ad">
    <w:name w:val="代码"/>
    <w:basedOn w:val="a"/>
    <w:link w:val="Char1"/>
    <w:qFormat/>
    <w:pPr>
      <w:shd w:val="clear" w:color="auto" w:fill="D9D9D9"/>
    </w:pPr>
  </w:style>
  <w:style w:type="paragraph" w:customStyle="1" w:styleId="ae">
    <w:name w:val="图示"/>
    <w:basedOn w:val="a"/>
    <w:link w:val="Char2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sidecatalog-index1">
    <w:name w:val="sidecatalog-index1"/>
    <w:rPr>
      <w:rFonts w:ascii="Arial" w:hAnsi="Arial" w:cs="Arial"/>
      <w:b/>
      <w:color w:val="999999"/>
      <w:sz w:val="21"/>
      <w:szCs w:val="21"/>
    </w:rPr>
  </w:style>
  <w:style w:type="character" w:customStyle="1" w:styleId="3Char">
    <w:name w:val="标题 3 Char"/>
    <w:link w:val="3"/>
    <w:uiPriority w:val="9"/>
    <w:rPr>
      <w:rFonts w:eastAsia="微软雅黑"/>
      <w:b/>
      <w:sz w:val="21"/>
    </w:rPr>
  </w:style>
  <w:style w:type="character" w:customStyle="1" w:styleId="bdsmore4">
    <w:name w:val="bds_more4"/>
    <w:basedOn w:val="a0"/>
  </w:style>
  <w:style w:type="character" w:customStyle="1" w:styleId="bdsmore1">
    <w:name w:val="bds_more1"/>
    <w:basedOn w:val="a0"/>
  </w:style>
  <w:style w:type="character" w:customStyle="1" w:styleId="lemmatitleh12">
    <w:name w:val="lemmatitleh12"/>
    <w:basedOn w:val="a0"/>
  </w:style>
  <w:style w:type="character" w:customStyle="1" w:styleId="sort">
    <w:name w:val="sort"/>
    <w:rPr>
      <w:color w:val="FFFFFF"/>
      <w:bdr w:val="single" w:sz="24" w:space="0" w:color="auto"/>
    </w:rPr>
  </w:style>
  <w:style w:type="character" w:customStyle="1" w:styleId="polysemyred">
    <w:name w:val="polysemyred"/>
    <w:rPr>
      <w:color w:val="FF6666"/>
      <w:sz w:val="18"/>
      <w:szCs w:val="18"/>
    </w:rPr>
  </w:style>
  <w:style w:type="character" w:customStyle="1" w:styleId="sidecatalog-index2">
    <w:name w:val="sidecatalog-index2"/>
    <w:rPr>
      <w:rFonts w:ascii="Arail" w:eastAsia="Arail" w:hAnsi="Arail" w:cs="Arail"/>
      <w:color w:val="999999"/>
      <w:sz w:val="21"/>
      <w:szCs w:val="21"/>
    </w:rPr>
  </w:style>
  <w:style w:type="character" w:customStyle="1" w:styleId="sort1">
    <w:name w:val="sort1"/>
    <w:basedOn w:val="a0"/>
  </w:style>
  <w:style w:type="character" w:customStyle="1" w:styleId="sidecatalog-dot1">
    <w:name w:val="sidecatalog-dot1"/>
    <w:basedOn w:val="a0"/>
  </w:style>
  <w:style w:type="character" w:customStyle="1" w:styleId="bdsnopic1">
    <w:name w:val="bds_nopic1"/>
    <w:basedOn w:val="a0"/>
  </w:style>
  <w:style w:type="character" w:customStyle="1" w:styleId="bdsnopic">
    <w:name w:val="bds_nopic"/>
    <w:basedOn w:val="a0"/>
  </w:style>
  <w:style w:type="character" w:customStyle="1" w:styleId="desc">
    <w:name w:val="desc"/>
    <w:rPr>
      <w:color w:val="000000"/>
      <w:sz w:val="18"/>
      <w:szCs w:val="18"/>
    </w:rPr>
  </w:style>
  <w:style w:type="character" w:customStyle="1" w:styleId="sidecatalog-dot">
    <w:name w:val="sidecatalog-dot"/>
    <w:basedOn w:val="a0"/>
  </w:style>
  <w:style w:type="character" w:customStyle="1" w:styleId="bdsnopic2">
    <w:name w:val="bds_nopic2"/>
    <w:basedOn w:val="a0"/>
  </w:style>
  <w:style w:type="character" w:customStyle="1" w:styleId="bdsmore2">
    <w:name w:val="bds_more2"/>
    <w:basedOn w:val="a0"/>
  </w:style>
  <w:style w:type="character" w:customStyle="1" w:styleId="bdsmore">
    <w:name w:val="bds_more"/>
    <w:rPr>
      <w:rFonts w:ascii="宋体" w:eastAsia="宋体" w:hAnsi="宋体" w:cs="宋体" w:hint="eastAsia"/>
    </w:rPr>
  </w:style>
  <w:style w:type="character" w:customStyle="1" w:styleId="bdsmore3">
    <w:name w:val="bds_more3"/>
    <w:basedOn w:val="a0"/>
  </w:style>
  <w:style w:type="character" w:customStyle="1" w:styleId="morelink-item">
    <w:name w:val="morelink-item"/>
  </w:style>
  <w:style w:type="character" w:customStyle="1" w:styleId="polysemyexp">
    <w:name w:val="polysemyexp"/>
    <w:rPr>
      <w:color w:val="AAAAAA"/>
      <w:sz w:val="18"/>
      <w:szCs w:val="18"/>
    </w:rPr>
  </w:style>
  <w:style w:type="character" w:customStyle="1" w:styleId="plus">
    <w:name w:val="plus"/>
    <w:rPr>
      <w:b/>
      <w:vanish/>
      <w:color w:val="1F8DEF"/>
      <w:sz w:val="24"/>
      <w:szCs w:val="24"/>
    </w:rPr>
  </w:style>
  <w:style w:type="character" w:customStyle="1" w:styleId="1Char">
    <w:name w:val="标题 1 Char"/>
    <w:link w:val="1"/>
    <w:uiPriority w:val="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微软雅黑" w:hAnsi="Calibri Light"/>
      <w:b/>
      <w:bCs/>
      <w:kern w:val="2"/>
      <w:sz w:val="28"/>
      <w:szCs w:val="32"/>
    </w:rPr>
  </w:style>
  <w:style w:type="character" w:customStyle="1" w:styleId="Char1">
    <w:name w:val="代码 Char"/>
    <w:link w:val="ad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Char2">
    <w:name w:val="图示 Char"/>
    <w:link w:val="ae"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Char">
    <w:name w:val="批注文字 Char"/>
    <w:link w:val="a4"/>
    <w:uiPriority w:val="99"/>
    <w:semiHidden/>
    <w:rPr>
      <w:rFonts w:ascii="Consolas" w:eastAsia="微软雅黑" w:hAnsi="Consolas"/>
      <w:kern w:val="2"/>
      <w:sz w:val="21"/>
      <w:szCs w:val="21"/>
    </w:rPr>
  </w:style>
  <w:style w:type="character" w:customStyle="1" w:styleId="Char0">
    <w:name w:val="批注框文本 Char"/>
    <w:link w:val="a5"/>
    <w:uiPriority w:val="99"/>
    <w:semiHidden/>
    <w:rPr>
      <w:rFonts w:ascii="Consolas" w:eastAsia="微软雅黑" w:hAnsi="Consolas"/>
      <w:kern w:val="2"/>
      <w:sz w:val="18"/>
      <w:szCs w:val="18"/>
    </w:rPr>
  </w:style>
  <w:style w:type="character" w:customStyle="1" w:styleId="21">
    <w:name w:val="标题 21"/>
    <w:aliases w:val="标题 2 Char Char Char Char Char Char"/>
    <w:rsid w:val="0053065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1558</Words>
  <Characters>8886</Characters>
  <Application>Microsoft Office Word</Application>
  <DocSecurity>0</DocSecurity>
  <Lines>74</Lines>
  <Paragraphs>20</Paragraphs>
  <ScaleCrop>false</ScaleCrop>
  <Company>Microsoft</Company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Day01</dc:title>
  <dc:creator>park</dc:creator>
  <cp:lastModifiedBy>admin</cp:lastModifiedBy>
  <cp:revision>38</cp:revision>
  <dcterms:created xsi:type="dcterms:W3CDTF">2015-05-20T08:32:00Z</dcterms:created>
  <dcterms:modified xsi:type="dcterms:W3CDTF">2016-08-03T05:00:00Z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